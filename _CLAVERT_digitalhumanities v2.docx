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3E097" w14:textId="548FCB07" w:rsidR="00D448BB" w:rsidRDefault="00E65F18">
      <w:pPr>
        <w:pStyle w:val="Title"/>
      </w:pPr>
      <w:r>
        <w:t>What’s digital about Digital Humanities?</w:t>
      </w:r>
    </w:p>
    <w:p w14:paraId="48EBCA36" w14:textId="77777777" w:rsidR="00D448BB" w:rsidRDefault="00E65F18">
      <w:pPr>
        <w:pStyle w:val="Heading1"/>
      </w:pPr>
      <w:bookmarkStart w:id="0" w:name="introduction"/>
      <w:r>
        <w:t>Introduction</w:t>
      </w:r>
    </w:p>
    <w:p w14:paraId="18B94CCA" w14:textId="3D067D90" w:rsidR="00D448BB" w:rsidRDefault="00E65F18">
      <w:pPr>
        <w:pStyle w:val="FirstParagraph"/>
      </w:pPr>
      <w:r>
        <w:t xml:space="preserve">Fifteen years ago, </w:t>
      </w:r>
      <w:r w:rsidR="00A07ACA">
        <w:t>I</w:t>
      </w:r>
      <w:r>
        <w:t xml:space="preserve"> was participating to a digital </w:t>
      </w:r>
      <w:r w:rsidR="003D7FA4">
        <w:t>humanities’</w:t>
      </w:r>
      <w:r>
        <w:t xml:space="preserve"> “unconference</w:t>
      </w:r>
      <w:r w:rsidR="00B93E48">
        <w:t>.</w:t>
      </w:r>
      <w:r>
        <w:t>”</w:t>
      </w:r>
      <w:r>
        <w:rPr>
          <w:rStyle w:val="FootnoteReference"/>
        </w:rPr>
        <w:footnoteReference w:id="1"/>
      </w:r>
      <w:r>
        <w:t xml:space="preserve"> </w:t>
      </w:r>
      <w:r w:rsidR="00B93E48">
        <w:t>A</w:t>
      </w:r>
      <w:r>
        <w:t xml:space="preserve">mong the many topics discussed, the participants wondered if ‘analog’ and ‘digital’ humanities would one day converge. One answer </w:t>
      </w:r>
      <w:r w:rsidR="00432B4A">
        <w:t>emerged</w:t>
      </w:r>
      <w:r>
        <w:t xml:space="preserve">: not without traditional humanities adopting digital humanities’ practices </w:t>
      </w:r>
      <w:r w:rsidR="00B93E48">
        <w:t>such as</w:t>
      </w:r>
      <w:r>
        <w:t xml:space="preserve"> unconferences, open access, open data and so on</w:t>
      </w:r>
      <w:r w:rsidR="00A07ACA">
        <w:t>.</w:t>
      </w:r>
      <w:r>
        <w:t xml:space="preserve"> Those practices were not all digital </w:t>
      </w:r>
      <w:r>
        <w:rPr>
          <w:i/>
          <w:iCs/>
        </w:rPr>
        <w:t>per se</w:t>
      </w:r>
      <w:r w:rsidR="00B93E48">
        <w:t>.</w:t>
      </w:r>
      <w:r w:rsidR="007956D1">
        <w:t xml:space="preserve"> </w:t>
      </w:r>
      <w:r w:rsidR="00B93E48">
        <w:t>S</w:t>
      </w:r>
      <w:r>
        <w:t xml:space="preserve">ome were induced </w:t>
      </w:r>
      <w:r w:rsidR="003D7FA4">
        <w:t>using</w:t>
      </w:r>
      <w:r>
        <w:t xml:space="preserve"> digital tools</w:t>
      </w:r>
      <w:r w:rsidR="00B93E48">
        <w:t>, essentially</w:t>
      </w:r>
      <w:r>
        <w:t xml:space="preserve"> digital </w:t>
      </w:r>
      <w:proofErr w:type="gramStart"/>
      <w:r>
        <w:t>computers</w:t>
      </w:r>
      <w:proofErr w:type="gramEnd"/>
      <w:r>
        <w:t xml:space="preserve"> and software, but others seem</w:t>
      </w:r>
      <w:r w:rsidR="00A07ACA">
        <w:t>ed</w:t>
      </w:r>
      <w:r>
        <w:t xml:space="preserve"> </w:t>
      </w:r>
      <w:r w:rsidR="00CF3E82">
        <w:t>rooted in</w:t>
      </w:r>
      <w:r>
        <w:t xml:space="preserve"> diverging cultures. Wikis, for instance, did not invent collaboration. After all, digital humanities did not only relate to Humanities and computing – there was something more, linked to what </w:t>
      </w:r>
      <w:r w:rsidR="00CF3E82">
        <w:t>might be termed as</w:t>
      </w:r>
      <w:r>
        <w:t xml:space="preserve"> culture.</w:t>
      </w:r>
    </w:p>
    <w:p w14:paraId="17C3ACB0" w14:textId="38FEE894" w:rsidR="00D448BB" w:rsidRDefault="00E65F18">
      <w:pPr>
        <w:pStyle w:val="BodyText"/>
      </w:pPr>
      <w:r>
        <w:t xml:space="preserve">What’s digital in Digital Humanities? The answer </w:t>
      </w:r>
      <w:r w:rsidR="00A07ACA">
        <w:t xml:space="preserve">may </w:t>
      </w:r>
      <w:r>
        <w:t xml:space="preserve">seem obvious, but the previous anecdote </w:t>
      </w:r>
      <w:r w:rsidR="00A07ACA">
        <w:t xml:space="preserve">demonstrates </w:t>
      </w:r>
      <w:r>
        <w:t>that it is not, that it could relate to some sort of cultural habits or values as Lisa Spiro argued</w:t>
      </w:r>
      <w:r w:rsidR="00F47AD6">
        <w:rPr>
          <w:rStyle w:val="FootnoteReference"/>
        </w:rPr>
        <w:footnoteReference w:id="2"/>
      </w:r>
      <w:r>
        <w:t xml:space="preserve"> and not only to something </w:t>
      </w:r>
      <w:r w:rsidRPr="007956D1">
        <w:rPr>
          <w:i/>
          <w:iCs/>
        </w:rPr>
        <w:t>digital</w:t>
      </w:r>
      <w:r>
        <w:t xml:space="preserve">. The two words and </w:t>
      </w:r>
      <w:r w:rsidR="00A07ACA">
        <w:t>their combination</w:t>
      </w:r>
      <w:r>
        <w:t xml:space="preserve"> bear ambiguities and ambivalences. Both </w:t>
      </w:r>
      <w:r w:rsidR="00B93E48">
        <w:t xml:space="preserve">come </w:t>
      </w:r>
      <w:r>
        <w:t xml:space="preserve">from </w:t>
      </w:r>
      <w:r w:rsidR="003D7FA4">
        <w:t>Latin</w:t>
      </w:r>
      <w:r>
        <w:t xml:space="preserve">, but </w:t>
      </w:r>
      <w:r w:rsidR="00B93E48">
        <w:t>neither has</w:t>
      </w:r>
      <w:r>
        <w:t xml:space="preserve"> an easy definition nor a stable one through their history, </w:t>
      </w:r>
      <w:proofErr w:type="gramStart"/>
      <w:r>
        <w:t>all the more</w:t>
      </w:r>
      <w:proofErr w:type="gramEnd"/>
      <w:r>
        <w:t xml:space="preserve"> that there are variations from one country to the other. The </w:t>
      </w:r>
      <w:r w:rsidR="00A07ACA">
        <w:t>evolution in the</w:t>
      </w:r>
      <w:r>
        <w:t xml:space="preserve"> meaning of </w:t>
      </w:r>
      <w:r w:rsidRPr="007956D1">
        <w:rPr>
          <w:i/>
          <w:iCs/>
        </w:rPr>
        <w:t>digital</w:t>
      </w:r>
      <w:r>
        <w:t xml:space="preserve"> – related to fingers and by extension numbers</w:t>
      </w:r>
      <w:commentRangeStart w:id="1"/>
      <w:commentRangeEnd w:id="1"/>
      <w:r w:rsidR="00B93E48">
        <w:rPr>
          <w:rStyle w:val="CommentReference"/>
        </w:rPr>
        <w:commentReference w:id="1"/>
      </w:r>
      <w:r>
        <w:t>– after 194</w:t>
      </w:r>
      <w:r w:rsidR="00CC4AD2">
        <w:t>3</w:t>
      </w:r>
      <w:r>
        <w:t>, when it became related to computer</w:t>
      </w:r>
      <w:r w:rsidR="00CC4AD2">
        <w:t xml:space="preserve"> technology</w:t>
      </w:r>
      <w:r>
        <w:t xml:space="preserve">, </w:t>
      </w:r>
      <w:r w:rsidR="00A07ACA">
        <w:t>contrasts with the</w:t>
      </w:r>
      <w:r>
        <w:t xml:space="preserve"> </w:t>
      </w:r>
      <w:r w:rsidR="00A07ACA">
        <w:t>concept of</w:t>
      </w:r>
      <w:r>
        <w:t xml:space="preserve"> </w:t>
      </w:r>
      <w:r w:rsidR="00CC4AD2" w:rsidRPr="007956D1">
        <w:rPr>
          <w:i/>
          <w:iCs/>
        </w:rPr>
        <w:t>h</w:t>
      </w:r>
      <w:r w:rsidRPr="007956D1">
        <w:rPr>
          <w:i/>
          <w:iCs/>
        </w:rPr>
        <w:t>umanities</w:t>
      </w:r>
      <w:r>
        <w:t xml:space="preserve">, that relates to strong academic and educational Western traditions. </w:t>
      </w:r>
      <w:r w:rsidR="00CC4AD2">
        <w:t>D</w:t>
      </w:r>
      <w:r>
        <w:t xml:space="preserve">igital humanities </w:t>
      </w:r>
      <w:proofErr w:type="gramStart"/>
      <w:r>
        <w:t>confront</w:t>
      </w:r>
      <w:r w:rsidR="00CC4AD2">
        <w:t>s</w:t>
      </w:r>
      <w:proofErr w:type="gramEnd"/>
      <w:r w:rsidR="00CC4AD2">
        <w:t xml:space="preserve"> both</w:t>
      </w:r>
      <w:r>
        <w:t xml:space="preserve">: centuries old traditions and </w:t>
      </w:r>
      <w:r w:rsidR="00A07ACA">
        <w:t xml:space="preserve">relatively recent developments spanning a few </w:t>
      </w:r>
      <w:r>
        <w:t>decades.</w:t>
      </w:r>
    </w:p>
    <w:p w14:paraId="48C4A478" w14:textId="7EDA93C0" w:rsidR="00D448BB" w:rsidRDefault="007956D1">
      <w:pPr>
        <w:pStyle w:val="BodyText"/>
      </w:pPr>
      <w:r>
        <w:t xml:space="preserve">Questioning the digitality of </w:t>
      </w:r>
      <w:r w:rsidR="00CC4AD2">
        <w:t>d</w:t>
      </w:r>
      <w:r>
        <w:t xml:space="preserve">igital </w:t>
      </w:r>
      <w:r w:rsidR="00CC4AD2">
        <w:t>h</w:t>
      </w:r>
      <w:r>
        <w:t>umanities i</w:t>
      </w:r>
      <w:r w:rsidR="00432B4A">
        <w:t>nvolve</w:t>
      </w:r>
      <w:r>
        <w:t xml:space="preserve">s </w:t>
      </w:r>
      <w:r w:rsidR="003D7FA4">
        <w:t>scrutinizing</w:t>
      </w:r>
      <w:r w:rsidR="00432B4A">
        <w:t xml:space="preserve"> </w:t>
      </w:r>
      <w:r>
        <w:t>th</w:t>
      </w:r>
      <w:r w:rsidR="00432B4A">
        <w:t>e</w:t>
      </w:r>
      <w:r>
        <w:t xml:space="preserve">se definitions and temporalities and </w:t>
      </w:r>
      <w:r w:rsidR="00432B4A">
        <w:t>their interplay</w:t>
      </w:r>
      <w:r>
        <w:t xml:space="preserve"> within the term “digital humanities”. In </w:t>
      </w:r>
      <w:r>
        <w:rPr>
          <w:i/>
          <w:iCs/>
        </w:rPr>
        <w:t>The Archived Web</w:t>
      </w:r>
      <w:r>
        <w:t xml:space="preserve">, Niels </w:t>
      </w:r>
      <w:proofErr w:type="spellStart"/>
      <w:r>
        <w:t>Brügger</w:t>
      </w:r>
      <w:proofErr w:type="spellEnd"/>
      <w:r>
        <w:t xml:space="preserve"> notes that many publications about </w:t>
      </w:r>
      <w:commentRangeStart w:id="2"/>
      <w:commentRangeStart w:id="3"/>
      <w:commentRangeStart w:id="4"/>
      <w:r>
        <w:t>“</w:t>
      </w:r>
      <w:ins w:id="5" w:author="Frédéric CLAVERT" w:date="2024-02-07T17:46:00Z">
        <w:r w:rsidR="00DF4BF2">
          <w:t>’</w:t>
        </w:r>
      </w:ins>
      <w:r>
        <w:t>digital</w:t>
      </w:r>
      <w:ins w:id="6" w:author="Frédéric CLAVERT" w:date="2024-02-07T17:46:00Z">
        <w:r w:rsidR="00DF4BF2">
          <w:t>’</w:t>
        </w:r>
      </w:ins>
      <w:r>
        <w:t xml:space="preserve"> and </w:t>
      </w:r>
      <w:ins w:id="7" w:author="Frédéric CLAVERT" w:date="2024-02-07T17:46:00Z">
        <w:r w:rsidR="00DF4BF2">
          <w:t>‘</w:t>
        </w:r>
      </w:ins>
      <w:r>
        <w:t>X</w:t>
      </w:r>
      <w:ins w:id="8" w:author="Frédéric CLAVERT" w:date="2024-02-07T17:46:00Z">
        <w:r w:rsidR="00DF4BF2">
          <w:t>’</w:t>
        </w:r>
      </w:ins>
      <w:r>
        <w:t>”</w:t>
      </w:r>
      <w:r w:rsidR="00F47AD6">
        <w:rPr>
          <w:rStyle w:val="FootnoteReference"/>
        </w:rPr>
        <w:footnoteReference w:id="3"/>
      </w:r>
      <w:r>
        <w:t xml:space="preserve"> have been published, without much reflection on what </w:t>
      </w:r>
      <w:r>
        <w:rPr>
          <w:i/>
          <w:iCs/>
        </w:rPr>
        <w:t>digital</w:t>
      </w:r>
      <w:r>
        <w:t xml:space="preserve"> means. If we stand from a particular use of electricity that is at the center of the binary system that is a computer, </w:t>
      </w:r>
      <w:r>
        <w:rPr>
          <w:i/>
          <w:iCs/>
        </w:rPr>
        <w:t>digital</w:t>
      </w:r>
      <w:r>
        <w:t xml:space="preserve"> means the use </w:t>
      </w:r>
      <w:r>
        <w:lastRenderedPageBreak/>
        <w:t>of ‘0’ (no electricity) and ‘1’ (electricity) as an alphabet</w:t>
      </w:r>
      <w:ins w:id="9" w:author="Frédéric CLAVERT" w:date="2024-03-19T17:30:00Z">
        <w:r w:rsidR="00F47AD6">
          <w:t>.</w:t>
        </w:r>
      </w:ins>
      <w:r>
        <w:rPr>
          <w:rStyle w:val="FootnoteReference"/>
        </w:rPr>
        <w:footnoteReference w:id="4"/>
      </w:r>
      <w:r>
        <w:t xml:space="preserve"> </w:t>
      </w:r>
      <w:commentRangeEnd w:id="2"/>
      <w:r w:rsidR="00275A16">
        <w:rPr>
          <w:rStyle w:val="CommentReference"/>
        </w:rPr>
        <w:commentReference w:id="2"/>
      </w:r>
      <w:commentRangeEnd w:id="3"/>
      <w:r w:rsidR="00AD2E45">
        <w:rPr>
          <w:rStyle w:val="CommentReference"/>
        </w:rPr>
        <w:commentReference w:id="3"/>
      </w:r>
      <w:commentRangeEnd w:id="4"/>
      <w:r w:rsidR="00DF4BF2">
        <w:rPr>
          <w:rStyle w:val="CommentReference"/>
        </w:rPr>
        <w:commentReference w:id="4"/>
      </w:r>
      <w:r>
        <w:t xml:space="preserve">The problem of such a definition of </w:t>
      </w:r>
      <w:r>
        <w:rPr>
          <w:i/>
          <w:iCs/>
        </w:rPr>
        <w:t>digital</w:t>
      </w:r>
      <w:r>
        <w:t xml:space="preserve"> is that 0/1 </w:t>
      </w:r>
      <w:commentRangeStart w:id="10"/>
      <w:commentRangeStart w:id="11"/>
      <w:r>
        <w:t xml:space="preserve">are </w:t>
      </w:r>
      <w:commentRangeEnd w:id="10"/>
      <w:r w:rsidR="00275A16">
        <w:rPr>
          <w:rStyle w:val="CommentReference"/>
        </w:rPr>
        <w:commentReference w:id="10"/>
      </w:r>
      <w:commentRangeEnd w:id="11"/>
      <w:r w:rsidR="003923A0">
        <w:rPr>
          <w:rStyle w:val="CommentReference"/>
        </w:rPr>
        <w:commentReference w:id="11"/>
      </w:r>
      <w:r>
        <w:t xml:space="preserve">to be seen as building blocks. Let’s then follow </w:t>
      </w:r>
      <w:proofErr w:type="spellStart"/>
      <w:r>
        <w:t>Brügger</w:t>
      </w:r>
      <w:proofErr w:type="spellEnd"/>
      <w:r>
        <w:t>:</w:t>
      </w:r>
    </w:p>
    <w:p w14:paraId="3AE662D7" w14:textId="77777777" w:rsidR="00D448BB" w:rsidRDefault="00E65F18">
      <w:pPr>
        <w:pStyle w:val="BlockText"/>
      </w:pPr>
      <w:r>
        <w:t xml:space="preserve">In the present context, the term digitality is used to capture the specific ways in which the digital bits are materialized and combined in a concrete media artifact and in concrete </w:t>
      </w:r>
      <w:commentRangeStart w:id="12"/>
      <w:r>
        <w:t>texts</w:t>
      </w:r>
      <w:commentRangeEnd w:id="12"/>
      <w:r w:rsidR="00275A16">
        <w:rPr>
          <w:rStyle w:val="CommentReference"/>
        </w:rPr>
        <w:commentReference w:id="12"/>
      </w:r>
      <w:r>
        <w:t>.</w:t>
      </w:r>
    </w:p>
    <w:p w14:paraId="5B7E59A3" w14:textId="2260407A" w:rsidR="00943E4F" w:rsidRDefault="00E65F18">
      <w:pPr>
        <w:pStyle w:val="FirstParagraph"/>
        <w:rPr>
          <w:ins w:id="13" w:author="Frédéric CLAVERT" w:date="2024-03-19T16:57:00Z"/>
          <w:lang w:val="en-LU"/>
        </w:rPr>
      </w:pPr>
      <w:r>
        <w:t xml:space="preserve">So, what’s the digitality of Digital Humanities? How did (still do) Digital Humanities set up specific ways to transform digital bits, to materialize them into concrete artefacts, and maybe more cultural ones, which </w:t>
      </w:r>
      <w:r w:rsidR="002C6A44">
        <w:t>is</w:t>
      </w:r>
      <w:r>
        <w:t xml:space="preserve"> part of Milad </w:t>
      </w:r>
      <w:proofErr w:type="spellStart"/>
      <w:r>
        <w:t>Doueihi’s</w:t>
      </w:r>
      <w:proofErr w:type="spellEnd"/>
      <w:r>
        <w:t xml:space="preserve"> argumentation</w:t>
      </w:r>
      <w:r w:rsidR="00F47AD6">
        <w:rPr>
          <w:rStyle w:val="FootnoteReference"/>
        </w:rPr>
        <w:footnoteReference w:id="5"/>
      </w:r>
      <w:r w:rsidR="00432B4A">
        <w:t>?</w:t>
      </w:r>
      <w:r>
        <w:t xml:space="preserve"> </w:t>
      </w:r>
      <w:ins w:id="14" w:author="Frédéric CLAVERT" w:date="2024-03-19T16:56:00Z">
        <w:r w:rsidR="0073308F">
          <w:t>In a way, we will try to answer Thomas Haigh question in his chapter about Nicholas Negroponte: “</w:t>
        </w:r>
        <w:r w:rsidR="0073308F" w:rsidRPr="0073308F">
          <w:t>What implicit definitions of digitality are hidden in the rhetoric of the digital humanities, and how have they changed over time?</w:t>
        </w:r>
        <w:r w:rsidR="0073308F">
          <w:t>”</w:t>
        </w:r>
      </w:ins>
    </w:p>
    <w:p w14:paraId="336AA461" w14:textId="3C8FF7C8" w:rsidR="00D448BB" w:rsidRPr="000016C8" w:rsidRDefault="00E65F18">
      <w:pPr>
        <w:pStyle w:val="FirstParagraph"/>
        <w:rPr>
          <w:lang w:val="en-LU"/>
        </w:rPr>
      </w:pPr>
      <w:r>
        <w:t xml:space="preserve">There are canonical definitions of Digital Humanities, the oldest one being in </w:t>
      </w:r>
      <w:r>
        <w:rPr>
          <w:i/>
          <w:iCs/>
        </w:rPr>
        <w:t>A Companion to Digital Humanities</w:t>
      </w:r>
      <w:r>
        <w:t xml:space="preserve"> (2004)</w:t>
      </w:r>
      <w:ins w:id="15" w:author="Frédéric CLAVERT" w:date="2024-03-19T17:31:00Z">
        <w:r w:rsidR="00F47AD6">
          <w:t>:</w:t>
        </w:r>
      </w:ins>
    </w:p>
    <w:p w14:paraId="1D30E1A6" w14:textId="0256F89B" w:rsidR="00D448BB" w:rsidRDefault="00E65F18">
      <w:pPr>
        <w:pStyle w:val="BlockText"/>
      </w:pPr>
      <w:r>
        <w:t xml:space="preserve">Especially since the 1990s, with the advent of the World Wide Web, digital humanities </w:t>
      </w:r>
      <w:proofErr w:type="gramStart"/>
      <w:r>
        <w:t>has</w:t>
      </w:r>
      <w:proofErr w:type="gramEnd"/>
      <w:r>
        <w:t xml:space="preserve"> broadened its reach, yet it has remained in touch with the goals that have animated it from the outset: using information technology to illuminate the human record, and bringing an understanding of the human record to bear on the development and use of information technology.</w:t>
      </w:r>
      <w:r w:rsidR="00F47AD6">
        <w:rPr>
          <w:rStyle w:val="FootnoteReference"/>
        </w:rPr>
        <w:footnoteReference w:id="6"/>
      </w:r>
    </w:p>
    <w:p w14:paraId="774D70EC" w14:textId="028C1CC2" w:rsidR="00D448BB" w:rsidRDefault="00E65F18">
      <w:pPr>
        <w:pStyle w:val="FirstParagraph"/>
      </w:pPr>
      <w:r>
        <w:t xml:space="preserve">This definition – that also describes the transition from </w:t>
      </w:r>
      <w:r w:rsidR="00275A16">
        <w:t>h</w:t>
      </w:r>
      <w:r>
        <w:t xml:space="preserve">umanities computing to </w:t>
      </w:r>
      <w:r w:rsidR="00275A16">
        <w:t>d</w:t>
      </w:r>
      <w:r>
        <w:t xml:space="preserve">igital </w:t>
      </w:r>
      <w:r w:rsidR="00275A16">
        <w:t>h</w:t>
      </w:r>
      <w:r>
        <w:t xml:space="preserve">umanities – </w:t>
      </w:r>
      <w:r w:rsidR="00432B4A">
        <w:t xml:space="preserve">outlines </w:t>
      </w:r>
      <w:ins w:id="16" w:author="Frédéric CLAVERT" w:date="2024-03-19T17:05:00Z">
        <w:r w:rsidR="00B92B56">
          <w:t xml:space="preserve">how the advent of the web allowed Humanities Computing and then Digital Humanities to broaden their scope. </w:t>
        </w:r>
      </w:ins>
      <w:r w:rsidR="003D7FA4">
        <w:t>However,</w:t>
      </w:r>
      <w:r>
        <w:t xml:space="preserve"> this </w:t>
      </w:r>
      <w:r w:rsidR="00432B4A">
        <w:t>provides limited insight into the</w:t>
      </w:r>
      <w:r>
        <w:t xml:space="preserve"> digitality </w:t>
      </w:r>
      <w:r w:rsidR="00432B4A">
        <w:t>of</w:t>
      </w:r>
      <w:r>
        <w:t xml:space="preserve"> digital humanities, as it </w:t>
      </w:r>
      <w:r w:rsidR="00432B4A">
        <w:t xml:space="preserve">links </w:t>
      </w:r>
      <w:r>
        <w:t xml:space="preserve">the definition of ‘digital’ to information technologies, which might explain the numerous </w:t>
      </w:r>
      <w:r w:rsidR="00AC7D41">
        <w:t>definitions</w:t>
      </w:r>
      <w:r>
        <w:t xml:space="preserve"> of DH that can be found online.</w:t>
      </w:r>
    </w:p>
    <w:p w14:paraId="70F202D8" w14:textId="1A6ACD9D" w:rsidR="00D448BB" w:rsidRDefault="00E65F18">
      <w:pPr>
        <w:pStyle w:val="BodyText"/>
      </w:pPr>
      <w:r>
        <w:t xml:space="preserve">For instance, </w:t>
      </w:r>
      <w:r w:rsidR="00275A16">
        <w:t>using</w:t>
      </w:r>
      <w:r>
        <w:t xml:space="preserve"> a database of </w:t>
      </w:r>
      <w:r>
        <w:rPr>
          <w:i/>
          <w:iCs/>
        </w:rPr>
        <w:t>Day of DH</w:t>
      </w:r>
      <w:r>
        <w:t xml:space="preserve"> quotes - a yearly event </w:t>
      </w:r>
      <w:proofErr w:type="spellStart"/>
      <w:r>
        <w:t>mobilising</w:t>
      </w:r>
      <w:proofErr w:type="spellEnd"/>
      <w:r>
        <w:t xml:space="preserve"> the DH community –, Jason </w:t>
      </w:r>
      <w:proofErr w:type="spellStart"/>
      <w:r>
        <w:t>Heppler</w:t>
      </w:r>
      <w:proofErr w:type="spellEnd"/>
      <w:r>
        <w:t xml:space="preserve"> created the website </w:t>
      </w:r>
      <w:hyperlink r:id="rId12">
        <w:r>
          <w:rPr>
            <w:rStyle w:val="Hyperlink"/>
            <w:i/>
            <w:iCs/>
          </w:rPr>
          <w:t>What is Digital Humanities</w:t>
        </w:r>
      </w:hyperlink>
      <w:r>
        <w:t xml:space="preserve"> that </w:t>
      </w:r>
      <w:r w:rsidR="00D45C93">
        <w:t>showcases</w:t>
      </w:r>
      <w:r>
        <w:t xml:space="preserve"> around 800 different definitions of DH.</w:t>
      </w:r>
    </w:p>
    <w:p w14:paraId="0F641514" w14:textId="77777777" w:rsidR="00D448BB" w:rsidRDefault="00E65F18">
      <w:pPr>
        <w:pStyle w:val="CaptionedFigure"/>
      </w:pPr>
      <w:r>
        <w:rPr>
          <w:noProof/>
        </w:rPr>
        <w:lastRenderedPageBreak/>
        <w:drawing>
          <wp:inline distT="0" distB="0" distL="0" distR="0" wp14:anchorId="1666F609" wp14:editId="06F97670">
            <wp:extent cx="5334000" cy="3556000"/>
            <wp:effectExtent l="0" t="0" r="0" b="0"/>
            <wp:docPr id="28" name="Picture" descr="Clustering (Hierachical desending Clustering, based on Reinert (1993) as implemented in the iramuteq application)"/>
            <wp:cNvGraphicFramePr/>
            <a:graphic xmlns:a="http://schemas.openxmlformats.org/drawingml/2006/main">
              <a:graphicData uri="http://schemas.openxmlformats.org/drawingml/2006/picture">
                <pic:pic xmlns:pic="http://schemas.openxmlformats.org/drawingml/2006/picture">
                  <pic:nvPicPr>
                    <pic:cNvPr id="29" name="Picture" descr="img/Figure_1.png"/>
                    <pic:cNvPicPr>
                      <a:picLocks noChangeAspect="1" noChangeArrowheads="1"/>
                    </pic:cNvPicPr>
                  </pic:nvPicPr>
                  <pic:blipFill>
                    <a:blip r:embed="rId13"/>
                    <a:stretch>
                      <a:fillRect/>
                    </a:stretch>
                  </pic:blipFill>
                  <pic:spPr bwMode="auto">
                    <a:xfrm>
                      <a:off x="0" y="0"/>
                      <a:ext cx="5334000" cy="3556000"/>
                    </a:xfrm>
                    <a:prstGeom prst="rect">
                      <a:avLst/>
                    </a:prstGeom>
                    <a:noFill/>
                    <a:ln w="9525">
                      <a:noFill/>
                      <a:headEnd/>
                      <a:tailEnd/>
                    </a:ln>
                  </pic:spPr>
                </pic:pic>
              </a:graphicData>
            </a:graphic>
          </wp:inline>
        </w:drawing>
      </w:r>
    </w:p>
    <w:p w14:paraId="0D895671" w14:textId="6C8B2226" w:rsidR="00D448BB" w:rsidRDefault="00E65F18">
      <w:pPr>
        <w:pStyle w:val="ImageCaption"/>
      </w:pPr>
      <w:r>
        <w:t>Clustering (</w:t>
      </w:r>
      <w:r w:rsidR="007956D1">
        <w:t>Hierarchical</w:t>
      </w:r>
      <w:r>
        <w:t xml:space="preserve"> des</w:t>
      </w:r>
      <w:ins w:id="17" w:author="Frédéric CLAVERT" w:date="2024-02-06T17:54:00Z">
        <w:r w:rsidR="007956D1">
          <w:t>c</w:t>
        </w:r>
      </w:ins>
      <w:r>
        <w:t xml:space="preserve">ending Clustering, based on </w:t>
      </w:r>
      <w:ins w:id="18" w:author="Frédéric CLAVERT" w:date="2024-03-19T18:00:00Z">
        <w:r w:rsidR="00077923">
          <w:t xml:space="preserve">Max </w:t>
        </w:r>
      </w:ins>
      <w:r>
        <w:t>Reinert</w:t>
      </w:r>
      <w:ins w:id="19" w:author="Frédéric CLAVERT" w:date="2024-03-19T18:00:00Z">
        <w:r w:rsidR="00077923">
          <w:t>’s work</w:t>
        </w:r>
      </w:ins>
      <w:r w:rsidR="00077923">
        <w:rPr>
          <w:rStyle w:val="FootnoteReference"/>
        </w:rPr>
        <w:footnoteReference w:id="7"/>
      </w:r>
      <w:r>
        <w:t xml:space="preserve"> as implemented in the </w:t>
      </w:r>
      <w:hyperlink r:id="rId14">
        <w:proofErr w:type="spellStart"/>
        <w:r>
          <w:rPr>
            <w:rStyle w:val="Hyperlink"/>
          </w:rPr>
          <w:t>iramuteq</w:t>
        </w:r>
        <w:proofErr w:type="spellEnd"/>
      </w:hyperlink>
      <w:r>
        <w:t xml:space="preserve"> application)</w:t>
      </w:r>
    </w:p>
    <w:p w14:paraId="68C5ED0A" w14:textId="0C556392" w:rsidR="00D448BB" w:rsidRDefault="00E65F18">
      <w:pPr>
        <w:pStyle w:val="BodyText"/>
      </w:pPr>
      <w:r>
        <w:t>Figure 1 is a distant reading (a quantitative approach) of those definition</w:t>
      </w:r>
      <w:r w:rsidR="00D45C93">
        <w:t>s</w:t>
      </w:r>
      <w:r>
        <w:t xml:space="preserve"> of digital humanities</w:t>
      </w:r>
      <w:r w:rsidR="00432B4A">
        <w:t xml:space="preserve"> -</w:t>
      </w:r>
      <w:r>
        <w:t xml:space="preserve"> and there is not much about </w:t>
      </w:r>
      <w:r w:rsidR="00D45C93">
        <w:t>digitality</w:t>
      </w:r>
      <w:ins w:id="20" w:author="Frédéric CLAVERT" w:date="2024-03-19T18:38:00Z">
        <w:r w:rsidR="00667D31">
          <w:t>.</w:t>
        </w:r>
      </w:ins>
      <w:r>
        <w:t xml:space="preserve"> Where are 0s and 1s? In the end, the</w:t>
      </w:r>
      <w:r w:rsidR="00D45C93">
        <w:t>se</w:t>
      </w:r>
      <w:r>
        <w:t xml:space="preserve"> diverse definitions of Digital Humanities do not answer </w:t>
      </w:r>
      <w:r w:rsidR="00D45C93">
        <w:t xml:space="preserve">our </w:t>
      </w:r>
      <w:r>
        <w:t>question. Might the collective memory of the DH community provide an answer?</w:t>
      </w:r>
    </w:p>
    <w:p w14:paraId="0C23771F" w14:textId="77777777" w:rsidR="00D448BB" w:rsidRDefault="00E65F18">
      <w:pPr>
        <w:pStyle w:val="Heading1"/>
      </w:pPr>
      <w:bookmarkStart w:id="21" w:name="dh-collective-memory-and-digitality"/>
      <w:bookmarkEnd w:id="0"/>
      <w:r>
        <w:t>DH collective memory and digitality</w:t>
      </w:r>
    </w:p>
    <w:p w14:paraId="479D959C" w14:textId="1BF37683" w:rsidR="00D448BB" w:rsidRDefault="00432B4A">
      <w:pPr>
        <w:pStyle w:val="FirstParagraph"/>
      </w:pPr>
      <w:r>
        <w:t xml:space="preserve">When referring to </w:t>
      </w:r>
      <w:r w:rsidRPr="007956D1">
        <w:rPr>
          <w:i/>
          <w:iCs/>
        </w:rPr>
        <w:t>history</w:t>
      </w:r>
      <w:r>
        <w:t xml:space="preserve"> </w:t>
      </w:r>
      <w:r w:rsidR="00D45C93">
        <w:t>here</w:t>
      </w:r>
      <w:r>
        <w:t xml:space="preserve">, </w:t>
      </w:r>
      <w:commentRangeStart w:id="22"/>
      <w:r w:rsidR="00D45C93">
        <w:t xml:space="preserve">I </w:t>
      </w:r>
      <w:commentRangeEnd w:id="22"/>
      <w:r w:rsidR="00D45C93">
        <w:rPr>
          <w:rStyle w:val="CommentReference"/>
        </w:rPr>
        <w:commentReference w:id="22"/>
      </w:r>
      <w:r>
        <w:t>do not mean an academic history of DH</w:t>
      </w:r>
      <w:r>
        <w:rPr>
          <w:rStyle w:val="FootnoteReference"/>
        </w:rPr>
        <w:footnoteReference w:id="8"/>
      </w:r>
      <w:r>
        <w:t>, but consider more a sort of collective memory</w:t>
      </w:r>
      <w:r w:rsidR="00F47AD6">
        <w:rPr>
          <w:rStyle w:val="FootnoteReference"/>
        </w:rPr>
        <w:footnoteReference w:id="9"/>
      </w:r>
      <w:r>
        <w:t xml:space="preserve"> shared among members of the DH community.</w:t>
      </w:r>
    </w:p>
    <w:p w14:paraId="0381681A" w14:textId="2031DBFE" w:rsidR="00D448BB" w:rsidRDefault="00E65F18">
      <w:pPr>
        <w:pStyle w:val="BodyText"/>
      </w:pPr>
      <w:r>
        <w:lastRenderedPageBreak/>
        <w:t>The usual narration</w:t>
      </w:r>
      <w:r w:rsidR="002A0EAB">
        <w:t xml:space="preserve"> of</w:t>
      </w:r>
      <w:r>
        <w:t xml:space="preserve"> </w:t>
      </w:r>
      <w:r w:rsidR="00D45C93">
        <w:t>this</w:t>
      </w:r>
      <w:r>
        <w:t xml:space="preserve"> history starts with a </w:t>
      </w:r>
      <w:r w:rsidR="00D45C93">
        <w:t xml:space="preserve">1946 </w:t>
      </w:r>
      <w:r>
        <w:t xml:space="preserve">meeting between Roberto </w:t>
      </w:r>
      <w:proofErr w:type="spellStart"/>
      <w:r>
        <w:t>Busa</w:t>
      </w:r>
      <w:proofErr w:type="spellEnd"/>
      <w:r>
        <w:t>, a Jesuit indexing</w:t>
      </w:r>
      <w:r w:rsidR="00D45C93">
        <w:t xml:space="preserve"> th</w:t>
      </w:r>
      <w:r w:rsidR="0084637E">
        <w:t>e</w:t>
      </w:r>
      <w:r w:rsidR="00D45C93">
        <w:t xml:space="preserve"> work of</w:t>
      </w:r>
      <w:r>
        <w:t xml:space="preserve"> Thomas Aquinas, </w:t>
      </w:r>
      <w:r w:rsidR="00432B4A">
        <w:t>and</w:t>
      </w:r>
      <w:r>
        <w:t xml:space="preserve"> IBM chairman, Thomas J. Watson. Roberto </w:t>
      </w:r>
      <w:proofErr w:type="spellStart"/>
      <w:r>
        <w:t>Busa</w:t>
      </w:r>
      <w:proofErr w:type="spellEnd"/>
      <w:r>
        <w:t xml:space="preserve"> passed away in 2011 at 97, </w:t>
      </w:r>
      <w:commentRangeStart w:id="23"/>
      <w:r w:rsidR="00D45C93">
        <w:t xml:space="preserve">living </w:t>
      </w:r>
      <w:commentRangeEnd w:id="23"/>
      <w:r w:rsidR="00D45C93">
        <w:rPr>
          <w:rStyle w:val="CommentReference"/>
        </w:rPr>
        <w:commentReference w:id="23"/>
      </w:r>
      <w:r w:rsidR="00D45C93">
        <w:t>long enough to contribute a</w:t>
      </w:r>
      <w:r>
        <w:t xml:space="preserve"> foreword to </w:t>
      </w:r>
      <w:r>
        <w:rPr>
          <w:i/>
          <w:iCs/>
        </w:rPr>
        <w:t>A Companion to Digital Humanities</w:t>
      </w:r>
      <w:r>
        <w:t>.</w:t>
      </w:r>
      <w:ins w:id="24" w:author="Frédéric CLAVERT" w:date="2024-03-19T17:37:00Z">
        <w:r w:rsidR="00F47AD6" w:rsidRPr="004A268F">
          <w:rPr>
            <w:rStyle w:val="FootnoteReference"/>
          </w:rPr>
          <w:footnoteReference w:id="10"/>
        </w:r>
      </w:ins>
    </w:p>
    <w:p w14:paraId="16836C8A" w14:textId="5465217F" w:rsidR="00D448BB" w:rsidRDefault="00E65F18">
      <w:pPr>
        <w:pStyle w:val="BodyText"/>
      </w:pPr>
      <w:proofErr w:type="spellStart"/>
      <w:r>
        <w:t>Busa’s</w:t>
      </w:r>
      <w:proofErr w:type="spellEnd"/>
      <w:r>
        <w:t xml:space="preserve"> project, the </w:t>
      </w:r>
      <w:r>
        <w:rPr>
          <w:i/>
          <w:iCs/>
        </w:rPr>
        <w:t xml:space="preserve">Index </w:t>
      </w:r>
      <w:proofErr w:type="spellStart"/>
      <w:r>
        <w:rPr>
          <w:i/>
          <w:iCs/>
        </w:rPr>
        <w:t>Thomisticus</w:t>
      </w:r>
      <w:proofErr w:type="spellEnd"/>
      <w:r>
        <w:t xml:space="preserve">, </w:t>
      </w:r>
      <w:r w:rsidR="00432B4A">
        <w:t xml:space="preserve">ultimately </w:t>
      </w:r>
      <w:r>
        <w:t>indexed</w:t>
      </w:r>
      <w:r w:rsidR="00432B4A">
        <w:t xml:space="preserve"> </w:t>
      </w:r>
      <w:r>
        <w:t>more than 10 million words, in 56 volumes</w:t>
      </w:r>
      <w:r w:rsidR="002A0EAB">
        <w:t xml:space="preserve"> </w:t>
      </w:r>
      <w:r>
        <w:t xml:space="preserve">published </w:t>
      </w:r>
      <w:r w:rsidR="00D45C93">
        <w:t xml:space="preserve">between </w:t>
      </w:r>
      <w:r>
        <w:t xml:space="preserve">1974 and 1980. </w:t>
      </w:r>
      <w:r w:rsidR="00432B4A">
        <w:t>T</w:t>
      </w:r>
      <w:r>
        <w:t xml:space="preserve">he </w:t>
      </w:r>
      <w:r>
        <w:rPr>
          <w:i/>
          <w:iCs/>
        </w:rPr>
        <w:t xml:space="preserve">Index </w:t>
      </w:r>
      <w:proofErr w:type="spellStart"/>
      <w:r>
        <w:rPr>
          <w:i/>
          <w:iCs/>
        </w:rPr>
        <w:t>Thomisticus</w:t>
      </w:r>
      <w:proofErr w:type="spellEnd"/>
      <w:r>
        <w:t xml:space="preserve"> was a </w:t>
      </w:r>
      <w:r>
        <w:rPr>
          <w:i/>
          <w:iCs/>
        </w:rPr>
        <w:t>digital</w:t>
      </w:r>
      <w:r>
        <w:t xml:space="preserve"> project – in the sense that it used </w:t>
      </w:r>
      <w:r>
        <w:rPr>
          <w:i/>
          <w:iCs/>
        </w:rPr>
        <w:t>digital</w:t>
      </w:r>
      <w:r>
        <w:t xml:space="preserve"> machines</w:t>
      </w:r>
      <w:r w:rsidR="00432B4A">
        <w:t xml:space="preserve">, initially </w:t>
      </w:r>
      <w:r>
        <w:t xml:space="preserve">mainframes – with </w:t>
      </w:r>
      <w:r w:rsidR="00432B4A">
        <w:t xml:space="preserve">inputs in the form of </w:t>
      </w:r>
      <w:r w:rsidR="00304D52">
        <w:t>punch cards</w:t>
      </w:r>
      <w:r>
        <w:t xml:space="preserve"> </w:t>
      </w:r>
      <w:commentRangeStart w:id="25"/>
      <w:r>
        <w:t xml:space="preserve">or </w:t>
      </w:r>
      <w:commentRangeEnd w:id="25"/>
      <w:r w:rsidR="00D45C93">
        <w:rPr>
          <w:rStyle w:val="CommentReference"/>
        </w:rPr>
        <w:commentReference w:id="25"/>
      </w:r>
      <w:r w:rsidR="00D45C93">
        <w:t>magnetic tape</w:t>
      </w:r>
      <w:r>
        <w:t xml:space="preserve"> and </w:t>
      </w:r>
      <w:r w:rsidR="00D45C93">
        <w:t xml:space="preserve">printed </w:t>
      </w:r>
      <w:r>
        <w:t xml:space="preserve">paper outputs (books). The project was then transformed into </w:t>
      </w:r>
      <w:r w:rsidR="00432B4A">
        <w:t xml:space="preserve">a </w:t>
      </w:r>
      <w:r>
        <w:t xml:space="preserve">CD-ROM (1992) and </w:t>
      </w:r>
      <w:r w:rsidR="00432B4A">
        <w:t xml:space="preserve">then </w:t>
      </w:r>
      <w:r>
        <w:t>a website (2005)</w:t>
      </w:r>
      <w:r w:rsidR="007956D1">
        <w:t>.</w:t>
      </w:r>
      <w:r w:rsidR="007376F9">
        <w:t xml:space="preserve"> Over time, then, the process shifted from one aimed at the production of printed, human readable indexes to the generation of electronic texts accessible only via the mediation of computer technology</w:t>
      </w:r>
      <w:r>
        <w:t xml:space="preserve">. </w:t>
      </w:r>
      <w:commentRangeStart w:id="26"/>
      <w:commentRangeEnd w:id="26"/>
      <w:r w:rsidR="007376F9">
        <w:rPr>
          <w:rStyle w:val="CommentReference"/>
        </w:rPr>
        <w:commentReference w:id="26"/>
      </w:r>
      <w:r w:rsidR="00432B4A">
        <w:t xml:space="preserve">It </w:t>
      </w:r>
      <w:commentRangeStart w:id="27"/>
      <w:commentRangeStart w:id="28"/>
      <w:commentRangeEnd w:id="27"/>
      <w:r w:rsidR="007376F9">
        <w:rPr>
          <w:rStyle w:val="CommentReference"/>
        </w:rPr>
        <w:commentReference w:id="27"/>
      </w:r>
      <w:commentRangeEnd w:id="28"/>
      <w:r w:rsidR="004C58E9">
        <w:rPr>
          <w:rStyle w:val="CommentReference"/>
        </w:rPr>
        <w:commentReference w:id="28"/>
      </w:r>
      <w:r w:rsidR="00EF7E69">
        <w:t>has taken on</w:t>
      </w:r>
      <w:r>
        <w:t xml:space="preserve"> aspects of a myth: a key person, an influence over several generations, the </w:t>
      </w:r>
      <w:r w:rsidR="007956D1">
        <w:t>insistence</w:t>
      </w:r>
      <w:r>
        <w:t xml:space="preserve"> on text and on ways to transform text into something that can be computed and structured (lemmatization, concordances, </w:t>
      </w:r>
      <w:proofErr w:type="spellStart"/>
      <w:r>
        <w:t>etc</w:t>
      </w:r>
      <w:proofErr w:type="spellEnd"/>
      <w:r>
        <w:t>).</w:t>
      </w:r>
    </w:p>
    <w:p w14:paraId="4AE79B5C" w14:textId="15CDBD2B" w:rsidR="00D448BB" w:rsidRDefault="00304D52">
      <w:pPr>
        <w:pStyle w:val="BodyText"/>
      </w:pPr>
      <w:r>
        <w:t>Additional</w:t>
      </w:r>
      <w:r w:rsidR="006773F5">
        <w:t xml:space="preserve"> milestones in</w:t>
      </w:r>
      <w:r>
        <w:t xml:space="preserve"> </w:t>
      </w:r>
      <w:r w:rsidR="00EF7E69">
        <w:t>the conventional</w:t>
      </w:r>
      <w:r>
        <w:t xml:space="preserve"> history of </w:t>
      </w:r>
      <w:r w:rsidR="00EF7E69">
        <w:t xml:space="preserve">the </w:t>
      </w:r>
      <w:r w:rsidR="003F582E">
        <w:t>d</w:t>
      </w:r>
      <w:r>
        <w:t xml:space="preserve">igital </w:t>
      </w:r>
      <w:r w:rsidR="00EF7E69">
        <w:t>h</w:t>
      </w:r>
      <w:r>
        <w:t xml:space="preserve">umanities include the creation of two associations - the Association for Literary and Linguistic Computing (ALLC) in 1973 (today, the European Association for Digital Humanities) and the Association for Computer in the Humanities (1978), the former </w:t>
      </w:r>
      <w:r w:rsidR="006773F5">
        <w:t xml:space="preserve">being </w:t>
      </w:r>
      <w:r>
        <w:t xml:space="preserve">more </w:t>
      </w:r>
      <w:r w:rsidR="006773F5">
        <w:t>E</w:t>
      </w:r>
      <w:r>
        <w:t xml:space="preserve">uropean and the latter </w:t>
      </w:r>
      <w:r w:rsidR="006773F5">
        <w:t>predominantly</w:t>
      </w:r>
      <w:r>
        <w:t xml:space="preserve"> </w:t>
      </w:r>
      <w:r w:rsidR="00A645B7">
        <w:t>N</w:t>
      </w:r>
      <w:r>
        <w:t>orth</w:t>
      </w:r>
      <w:r w:rsidR="00A645B7">
        <w:t xml:space="preserve"> A</w:t>
      </w:r>
      <w:r>
        <w:t xml:space="preserve">merican. </w:t>
      </w:r>
      <w:r w:rsidR="00A645B7">
        <w:t>From</w:t>
      </w:r>
      <w:r>
        <w:t xml:space="preserve"> 1988, the two associations organized a joint annual conference. </w:t>
      </w:r>
      <w:r w:rsidR="00A645B7">
        <w:t>Together w</w:t>
      </w:r>
      <w:r>
        <w:t xml:space="preserve">ith the Association for Computational Linguistics, both created the Text Encoding Initiative (TEI) consortium – a major </w:t>
      </w:r>
      <w:r w:rsidR="00A645B7">
        <w:t>player</w:t>
      </w:r>
      <w:r>
        <w:t xml:space="preserve"> in </w:t>
      </w:r>
      <w:r w:rsidR="00EF7E69">
        <w:t>h</w:t>
      </w:r>
      <w:r>
        <w:t>umanities computing and</w:t>
      </w:r>
      <w:r w:rsidR="00A645B7">
        <w:t>,</w:t>
      </w:r>
      <w:r>
        <w:t xml:space="preserve"> today</w:t>
      </w:r>
      <w:r w:rsidR="00A645B7">
        <w:t>,</w:t>
      </w:r>
      <w:r>
        <w:t xml:space="preserve"> in </w:t>
      </w:r>
      <w:r w:rsidR="00EF7E69">
        <w:t>d</w:t>
      </w:r>
      <w:r w:rsidR="00B3331E">
        <w:t>i</w:t>
      </w:r>
      <w:r>
        <w:t xml:space="preserve">gital </w:t>
      </w:r>
      <w:r w:rsidR="00EF7E69">
        <w:t>h</w:t>
      </w:r>
      <w:r>
        <w:t xml:space="preserve">umanities that </w:t>
      </w:r>
      <w:r w:rsidR="00A645B7">
        <w:t xml:space="preserve">highlights </w:t>
      </w:r>
      <w:r>
        <w:t xml:space="preserve">how </w:t>
      </w:r>
      <w:r w:rsidR="00EF7E69">
        <w:t>h</w:t>
      </w:r>
      <w:r>
        <w:t xml:space="preserve">umanities </w:t>
      </w:r>
      <w:r w:rsidR="00EF7E69">
        <w:t>c</w:t>
      </w:r>
      <w:r>
        <w:t xml:space="preserve">omputing </w:t>
      </w:r>
      <w:r w:rsidR="00EF7E69">
        <w:t xml:space="preserve">was </w:t>
      </w:r>
      <w:r>
        <w:t xml:space="preserve">rooted into the study of text. The TEI has as a main mission to encourage the encoding and </w:t>
      </w:r>
      <w:proofErr w:type="spellStart"/>
      <w:r>
        <w:t>semanticization</w:t>
      </w:r>
      <w:proofErr w:type="spellEnd"/>
      <w:r>
        <w:t xml:space="preserve"> of the digital version of texts</w:t>
      </w:r>
      <w:r w:rsidR="00EF7E69">
        <w:t xml:space="preserve"> </w:t>
      </w:r>
      <w:r w:rsidR="00EF7E69" w:rsidRPr="00D16411">
        <w:t>via</w:t>
      </w:r>
      <w:r w:rsidR="00EF7E69">
        <w:t xml:space="preserve"> a common markup language</w:t>
      </w:r>
      <w:r>
        <w:t xml:space="preserve">. The strong influence of computational linguistics </w:t>
      </w:r>
      <w:r w:rsidR="00A645B7">
        <w:t>as well as</w:t>
      </w:r>
      <w:r>
        <w:t xml:space="preserve"> English departments is often emphasized </w:t>
      </w:r>
      <w:r w:rsidR="00EF7E69">
        <w:t>here</w:t>
      </w:r>
      <w:r w:rsidR="00A7518E">
        <w:rPr>
          <w:rStyle w:val="FootnoteReference"/>
        </w:rPr>
        <w:footnoteReference w:id="11"/>
      </w:r>
      <w:r>
        <w:t xml:space="preserve">. </w:t>
      </w:r>
      <w:proofErr w:type="gramStart"/>
      <w:r>
        <w:t>In itself, the</w:t>
      </w:r>
      <w:proofErr w:type="gramEnd"/>
      <w:r>
        <w:t xml:space="preserve"> work within and between associations is a rather classical academic one. A more digital step </w:t>
      </w:r>
      <w:r w:rsidR="00EF7E69">
        <w:t xml:space="preserve">in </w:t>
      </w:r>
      <w:r>
        <w:t xml:space="preserve">this history is the creation of the </w:t>
      </w:r>
      <w:hyperlink r:id="rId15">
        <w:r>
          <w:rPr>
            <w:rStyle w:val="Hyperlink"/>
            <w:i/>
            <w:iCs/>
          </w:rPr>
          <w:t>Humanist</w:t>
        </w:r>
        <w:r>
          <w:rPr>
            <w:rStyle w:val="Hyperlink"/>
          </w:rPr>
          <w:t xml:space="preserve"> Discussion Group</w:t>
        </w:r>
      </w:hyperlink>
      <w:r>
        <w:t xml:space="preserve"> – </w:t>
      </w:r>
      <w:r>
        <w:rPr>
          <w:i/>
          <w:iCs/>
        </w:rPr>
        <w:t>Humanist</w:t>
      </w:r>
      <w:r>
        <w:t xml:space="preserve"> and not </w:t>
      </w:r>
      <w:r>
        <w:rPr>
          <w:i/>
          <w:iCs/>
        </w:rPr>
        <w:t>Digital Humanist</w:t>
      </w:r>
      <w:r>
        <w:t xml:space="preserve"> nor </w:t>
      </w:r>
      <w:proofErr w:type="spellStart"/>
      <w:r>
        <w:rPr>
          <w:i/>
          <w:iCs/>
        </w:rPr>
        <w:t>Conmputatinal</w:t>
      </w:r>
      <w:proofErr w:type="spellEnd"/>
      <w:r>
        <w:rPr>
          <w:i/>
          <w:iCs/>
        </w:rPr>
        <w:t xml:space="preserve"> Humanist</w:t>
      </w:r>
      <w:r>
        <w:t xml:space="preserve"> nor… – by </w:t>
      </w:r>
      <w:hyperlink r:id="rId16">
        <w:r>
          <w:rPr>
            <w:rStyle w:val="Hyperlink"/>
          </w:rPr>
          <w:t>Willard McCarthy</w:t>
        </w:r>
      </w:hyperlink>
      <w:r>
        <w:t xml:space="preserve">, that still serves as a </w:t>
      </w:r>
      <w:r w:rsidR="00A645B7">
        <w:t>central hub</w:t>
      </w:r>
      <w:r>
        <w:t xml:space="preserve"> </w:t>
      </w:r>
      <w:r w:rsidR="00A645B7">
        <w:t>for</w:t>
      </w:r>
      <w:r>
        <w:t xml:space="preserve"> </w:t>
      </w:r>
      <w:r w:rsidR="00A645B7">
        <w:t xml:space="preserve">discussing </w:t>
      </w:r>
      <w:r>
        <w:t>DH.</w:t>
      </w:r>
    </w:p>
    <w:p w14:paraId="323FFF3A" w14:textId="7BDAEBCF" w:rsidR="00D448BB" w:rsidRDefault="00E65F18">
      <w:pPr>
        <w:pStyle w:val="BodyText"/>
      </w:pPr>
      <w:r>
        <w:t xml:space="preserve">Around 2004, the </w:t>
      </w:r>
      <w:r w:rsidR="00EF7E69">
        <w:t xml:space="preserve">rhetorical </w:t>
      </w:r>
      <w:r>
        <w:t xml:space="preserve">switch from </w:t>
      </w:r>
      <w:r w:rsidR="00EF7E69" w:rsidRPr="00A22B6E">
        <w:rPr>
          <w:i/>
          <w:iCs/>
        </w:rPr>
        <w:t>h</w:t>
      </w:r>
      <w:r w:rsidRPr="00A22B6E">
        <w:rPr>
          <w:i/>
          <w:iCs/>
        </w:rPr>
        <w:t xml:space="preserve">umanities </w:t>
      </w:r>
      <w:r w:rsidR="00EF7E69" w:rsidRPr="00A22B6E">
        <w:rPr>
          <w:i/>
          <w:iCs/>
        </w:rPr>
        <w:t>c</w:t>
      </w:r>
      <w:r w:rsidRPr="00A22B6E">
        <w:rPr>
          <w:i/>
          <w:iCs/>
        </w:rPr>
        <w:t>omputing</w:t>
      </w:r>
      <w:r>
        <w:t xml:space="preserve"> to </w:t>
      </w:r>
      <w:r w:rsidR="00EF7E69" w:rsidRPr="00A22B6E">
        <w:rPr>
          <w:i/>
          <w:iCs/>
        </w:rPr>
        <w:t>d</w:t>
      </w:r>
      <w:r w:rsidRPr="00A22B6E">
        <w:rPr>
          <w:i/>
          <w:iCs/>
        </w:rPr>
        <w:t>igital humanities</w:t>
      </w:r>
      <w:r>
        <w:t xml:space="preserve"> started</w:t>
      </w:r>
      <w:r w:rsidR="00EF7E69">
        <w:t xml:space="preserve"> with </w:t>
      </w:r>
      <w:r>
        <w:t xml:space="preserve">the publication of the </w:t>
      </w:r>
      <w:r>
        <w:rPr>
          <w:i/>
          <w:iCs/>
        </w:rPr>
        <w:t>Blackwell Companion to Digital Humanities</w:t>
      </w:r>
      <w:r>
        <w:t xml:space="preserve">, edited by Susan Schreibman, Ray </w:t>
      </w:r>
      <w:proofErr w:type="gramStart"/>
      <w:r>
        <w:t>Siemens</w:t>
      </w:r>
      <w:proofErr w:type="gramEnd"/>
      <w:r>
        <w:t xml:space="preserve"> and John Unsworth. </w:t>
      </w:r>
      <w:r w:rsidR="00A645B7">
        <w:t>In their introduction, t</w:t>
      </w:r>
      <w:r>
        <w:t xml:space="preserve">he </w:t>
      </w:r>
      <w:commentRangeStart w:id="29"/>
      <w:commentRangeEnd w:id="29"/>
      <w:r w:rsidR="00EF7E69">
        <w:rPr>
          <w:rStyle w:val="CommentReference"/>
        </w:rPr>
        <w:commentReference w:id="29"/>
      </w:r>
      <w:r>
        <w:t>editors</w:t>
      </w:r>
      <w:r w:rsidR="00A645B7">
        <w:t xml:space="preserve"> </w:t>
      </w:r>
      <w:r>
        <w:t xml:space="preserve">present the book as a turning point in </w:t>
      </w:r>
      <w:r w:rsidR="00DF180F">
        <w:t>d</w:t>
      </w:r>
      <w:r>
        <w:t xml:space="preserve">igital </w:t>
      </w:r>
      <w:r w:rsidR="00DF180F">
        <w:t>h</w:t>
      </w:r>
      <w:r>
        <w:t xml:space="preserve">umanities </w:t>
      </w:r>
      <w:r w:rsidR="00F54F43">
        <w:t xml:space="preserve">because </w:t>
      </w:r>
      <w:r>
        <w:t xml:space="preserve">“for the first time, a wide range of theorists and practitioners, those who have been active in the field for decades, and those recently involved, disciplinary experts, computer scientists, and library and information studies specialists, have been brought together to consider digital humanities as a discipline </w:t>
      </w:r>
      <w:r>
        <w:lastRenderedPageBreak/>
        <w:t>in its own right, as well as to reflect on how it relates to areas of traditional humanities scholarship.”</w:t>
      </w:r>
      <w:r w:rsidR="00A7518E">
        <w:rPr>
          <w:rStyle w:val="FootnoteReference"/>
        </w:rPr>
        <w:footnoteReference w:id="12"/>
      </w:r>
      <w:r w:rsidR="00A645B7">
        <w:t xml:space="preserve"> They also </w:t>
      </w:r>
      <w:r>
        <w:t xml:space="preserve">pay </w:t>
      </w:r>
      <w:r w:rsidR="00A645B7">
        <w:t>tribute</w:t>
      </w:r>
      <w:r>
        <w:t xml:space="preserve"> to the </w:t>
      </w:r>
      <w:r w:rsidR="00A645B7">
        <w:t xml:space="preserve">contribution </w:t>
      </w:r>
      <w:r>
        <w:t xml:space="preserve">of Roberto </w:t>
      </w:r>
      <w:proofErr w:type="spellStart"/>
      <w:r>
        <w:t>Busa</w:t>
      </w:r>
      <w:proofErr w:type="spellEnd"/>
      <w:r>
        <w:t>, who wrote the book’s foreword</w:t>
      </w:r>
      <w:r w:rsidR="00A7518E">
        <w:rPr>
          <w:rStyle w:val="FootnoteReference"/>
        </w:rPr>
        <w:footnoteReference w:id="13"/>
      </w:r>
      <w:r>
        <w:t>.</w:t>
      </w:r>
      <w:ins w:id="30" w:author="Frédéric CLAVERT" w:date="2024-02-07T10:04:00Z">
        <w:r w:rsidR="002A0EAB">
          <w:t xml:space="preserve"> </w:t>
        </w:r>
      </w:ins>
      <w:commentRangeStart w:id="31"/>
      <w:commentRangeEnd w:id="31"/>
      <w:r w:rsidR="00F54F43">
        <w:rPr>
          <w:rStyle w:val="CommentReference"/>
        </w:rPr>
        <w:commentReference w:id="31"/>
      </w:r>
      <w:r>
        <w:t>Later in this introduction, a short mention of Humanities Computing defines it as the “interdisciplinary core” of Digital Humanities.</w:t>
      </w:r>
    </w:p>
    <w:p w14:paraId="1477C991" w14:textId="256CD933" w:rsidR="00D448BB" w:rsidRDefault="00E65F18">
      <w:pPr>
        <w:pStyle w:val="BodyText"/>
      </w:pPr>
      <w:r>
        <w:t xml:space="preserve">The publication of the </w:t>
      </w:r>
      <w:r>
        <w:rPr>
          <w:i/>
          <w:iCs/>
        </w:rPr>
        <w:t>Companion</w:t>
      </w:r>
      <w:r>
        <w:t xml:space="preserve"> </w:t>
      </w:r>
      <w:commentRangeStart w:id="32"/>
      <w:r>
        <w:t>pave</w:t>
      </w:r>
      <w:r w:rsidR="00F54F43">
        <w:t>d</w:t>
      </w:r>
      <w:r>
        <w:t xml:space="preserve"> </w:t>
      </w:r>
      <w:commentRangeEnd w:id="32"/>
      <w:r w:rsidR="00F54F43">
        <w:rPr>
          <w:rStyle w:val="CommentReference"/>
        </w:rPr>
        <w:commentReference w:id="32"/>
      </w:r>
      <w:r>
        <w:t>the way to a further institutionalization of Digital Hu</w:t>
      </w:r>
      <w:r w:rsidR="00A645B7">
        <w:t>m</w:t>
      </w:r>
      <w:r>
        <w:t xml:space="preserve">anities with the creation of the Association of Digital Humanities Organization (2005), </w:t>
      </w:r>
      <w:r w:rsidR="00A645B7">
        <w:t>gathering</w:t>
      </w:r>
      <w:r>
        <w:t xml:space="preserve"> DH associations, and being the main organizer of the regular series of Digital Humanities conference, based on the former joint conferences of ACH and ALLC. Th</w:t>
      </w:r>
      <w:r w:rsidR="00A645B7">
        <w:t>e</w:t>
      </w:r>
      <w:r>
        <w:t xml:space="preserve"> first annual conference </w:t>
      </w:r>
      <w:r w:rsidR="00A645B7">
        <w:t xml:space="preserve">of </w:t>
      </w:r>
      <w:r w:rsidR="00F54F43">
        <w:t xml:space="preserve">the </w:t>
      </w:r>
      <w:r w:rsidR="00A645B7">
        <w:t xml:space="preserve">ADHO </w:t>
      </w:r>
      <w:r>
        <w:t xml:space="preserve">was organized in Paris, </w:t>
      </w:r>
      <w:r w:rsidR="00A645B7">
        <w:t>within</w:t>
      </w:r>
      <w:r>
        <w:t xml:space="preserve"> the </w:t>
      </w:r>
      <w:r w:rsidR="00A645B7">
        <w:t xml:space="preserve">venerable </w:t>
      </w:r>
      <w:r>
        <w:t xml:space="preserve">walls of </w:t>
      </w:r>
      <w:r w:rsidR="00A645B7">
        <w:t xml:space="preserve">the </w:t>
      </w:r>
      <w:r>
        <w:t>Sorbonne.</w:t>
      </w:r>
      <w:r>
        <w:rPr>
          <w:rStyle w:val="FootnoteReference"/>
        </w:rPr>
        <w:footnoteReference w:id="14"/>
      </w:r>
      <w:r w:rsidR="00A22B6E">
        <w:t xml:space="preserve"> </w:t>
      </w:r>
      <w:r>
        <w:t xml:space="preserve">The switch from </w:t>
      </w:r>
      <w:r w:rsidR="00F54F43" w:rsidRPr="00A22B6E">
        <w:rPr>
          <w:i/>
          <w:iCs/>
        </w:rPr>
        <w:t>h</w:t>
      </w:r>
      <w:r w:rsidRPr="00A22B6E">
        <w:rPr>
          <w:i/>
          <w:iCs/>
        </w:rPr>
        <w:t xml:space="preserve">umanities </w:t>
      </w:r>
      <w:r w:rsidR="00F54F43" w:rsidRPr="00A22B6E">
        <w:rPr>
          <w:i/>
          <w:iCs/>
        </w:rPr>
        <w:t>c</w:t>
      </w:r>
      <w:r w:rsidRPr="00A22B6E">
        <w:rPr>
          <w:i/>
          <w:iCs/>
        </w:rPr>
        <w:t>omputing</w:t>
      </w:r>
      <w:r>
        <w:t xml:space="preserve"> to </w:t>
      </w:r>
      <w:r w:rsidR="00F54F43" w:rsidRPr="00A22B6E">
        <w:rPr>
          <w:i/>
          <w:iCs/>
        </w:rPr>
        <w:t>d</w:t>
      </w:r>
      <w:r w:rsidRPr="00A22B6E">
        <w:rPr>
          <w:i/>
          <w:iCs/>
        </w:rPr>
        <w:t xml:space="preserve">igital </w:t>
      </w:r>
      <w:r w:rsidR="00F54F43" w:rsidRPr="00A22B6E">
        <w:rPr>
          <w:i/>
          <w:iCs/>
        </w:rPr>
        <w:t>h</w:t>
      </w:r>
      <w:r w:rsidRPr="00A22B6E">
        <w:rPr>
          <w:i/>
          <w:iCs/>
        </w:rPr>
        <w:t>umanities</w:t>
      </w:r>
      <w:r>
        <w:t xml:space="preserve"> is </w:t>
      </w:r>
      <w:proofErr w:type="gramStart"/>
      <w:r>
        <w:t>quite obvious</w:t>
      </w:r>
      <w:proofErr w:type="gramEnd"/>
      <w:r>
        <w:t xml:space="preserve"> when we look at Google Trends, that reflects search queries with Google Search (Figure 2).</w:t>
      </w:r>
    </w:p>
    <w:p w14:paraId="527C81FD" w14:textId="77777777" w:rsidR="00D448BB" w:rsidRDefault="00E65F18">
      <w:pPr>
        <w:pStyle w:val="CaptionedFigure"/>
      </w:pPr>
      <w:r>
        <w:rPr>
          <w:noProof/>
        </w:rPr>
        <w:drawing>
          <wp:inline distT="0" distB="0" distL="0" distR="0" wp14:anchorId="2B415EE3" wp14:editId="05E1E6C9">
            <wp:extent cx="5334000" cy="2950889"/>
            <wp:effectExtent l="0" t="0" r="0" b="0"/>
            <wp:docPr id="38" name="Picture" descr="Google trends: Humanities Computing and Digital Humanities."/>
            <wp:cNvGraphicFramePr/>
            <a:graphic xmlns:a="http://schemas.openxmlformats.org/drawingml/2006/main">
              <a:graphicData uri="http://schemas.openxmlformats.org/drawingml/2006/picture">
                <pic:pic xmlns:pic="http://schemas.openxmlformats.org/drawingml/2006/picture">
                  <pic:nvPicPr>
                    <pic:cNvPr id="39" name="Picture" descr="img/Figure_2.png"/>
                    <pic:cNvPicPr>
                      <a:picLocks noChangeAspect="1" noChangeArrowheads="1"/>
                    </pic:cNvPicPr>
                  </pic:nvPicPr>
                  <pic:blipFill>
                    <a:blip r:embed="rId17"/>
                    <a:stretch>
                      <a:fillRect/>
                    </a:stretch>
                  </pic:blipFill>
                  <pic:spPr bwMode="auto">
                    <a:xfrm>
                      <a:off x="0" y="0"/>
                      <a:ext cx="5334000" cy="2950889"/>
                    </a:xfrm>
                    <a:prstGeom prst="rect">
                      <a:avLst/>
                    </a:prstGeom>
                    <a:noFill/>
                    <a:ln w="9525">
                      <a:noFill/>
                      <a:headEnd/>
                      <a:tailEnd/>
                    </a:ln>
                  </pic:spPr>
                </pic:pic>
              </a:graphicData>
            </a:graphic>
          </wp:inline>
        </w:drawing>
      </w:r>
    </w:p>
    <w:p w14:paraId="0D93973D" w14:textId="67DBD195" w:rsidR="00D448BB" w:rsidRDefault="004C58E9">
      <w:pPr>
        <w:pStyle w:val="ImageCaption"/>
      </w:pPr>
      <w:ins w:id="33" w:author="Frédéric CLAVERT" w:date="2024-03-19T18:39:00Z">
        <w:r>
          <w:t xml:space="preserve">Figure 2 – </w:t>
        </w:r>
      </w:ins>
      <w:r w:rsidR="00E65F18">
        <w:t>Google trends: Humanities Computing and Digital Humanities.</w:t>
      </w:r>
    </w:p>
    <w:p w14:paraId="721DA7D8" w14:textId="5B5A9AB5" w:rsidR="00D448BB" w:rsidRDefault="00E65F18">
      <w:pPr>
        <w:pStyle w:val="BodyText"/>
      </w:pPr>
      <w:r>
        <w:t xml:space="preserve">There are several possible interpretations </w:t>
      </w:r>
      <w:r w:rsidR="00F54F43">
        <w:t>of these changes</w:t>
      </w:r>
      <w:r>
        <w:t xml:space="preserve">. </w:t>
      </w:r>
      <w:commentRangeStart w:id="34"/>
      <w:commentRangeEnd w:id="34"/>
      <w:r w:rsidR="00F54F43">
        <w:rPr>
          <w:rStyle w:val="CommentReference"/>
        </w:rPr>
        <w:commentReference w:id="34"/>
      </w:r>
      <w:r w:rsidR="00F54F43">
        <w:t>T</w:t>
      </w:r>
      <w:r>
        <w:t xml:space="preserve">he term </w:t>
      </w:r>
      <w:r w:rsidR="00F54F43">
        <w:rPr>
          <w:i/>
          <w:iCs/>
        </w:rPr>
        <w:t>d</w:t>
      </w:r>
      <w:r>
        <w:rPr>
          <w:i/>
          <w:iCs/>
        </w:rPr>
        <w:t xml:space="preserve">igital </w:t>
      </w:r>
      <w:r w:rsidR="00F54F43">
        <w:rPr>
          <w:i/>
          <w:iCs/>
        </w:rPr>
        <w:t>h</w:t>
      </w:r>
      <w:r>
        <w:rPr>
          <w:i/>
          <w:iCs/>
        </w:rPr>
        <w:t>umanities</w:t>
      </w:r>
      <w:r>
        <w:t xml:space="preserve"> came up during exchanges between the editors and their publishers at Blackwell</w:t>
      </w:r>
      <w:r w:rsidR="00001089">
        <w:t xml:space="preserve">. </w:t>
      </w:r>
      <w:commentRangeStart w:id="35"/>
      <w:r w:rsidR="00F54F43">
        <w:t>I</w:t>
      </w:r>
      <w:r>
        <w:t xml:space="preserve">t </w:t>
      </w:r>
      <w:commentRangeEnd w:id="35"/>
      <w:r w:rsidR="00F54F43">
        <w:rPr>
          <w:rStyle w:val="CommentReference"/>
        </w:rPr>
        <w:commentReference w:id="35"/>
      </w:r>
      <w:r>
        <w:t xml:space="preserve">was a sort of rebranding: using an expression that seemed to be easily understandable (though – hence? – not that well defined), so that the book could reach a large audience. The introductory text of the </w:t>
      </w:r>
      <w:r>
        <w:rPr>
          <w:i/>
          <w:iCs/>
        </w:rPr>
        <w:t>Companion</w:t>
      </w:r>
      <w:r>
        <w:t xml:space="preserve"> and other researchers (</w:t>
      </w:r>
      <w:proofErr w:type="gramStart"/>
      <w:r w:rsidR="00F54F43">
        <w:t>myself</w:t>
      </w:r>
      <w:proofErr w:type="gramEnd"/>
      <w:r w:rsidR="00F54F43">
        <w:t xml:space="preserve"> </w:t>
      </w:r>
      <w:r>
        <w:t xml:space="preserve">included) </w:t>
      </w:r>
      <w:r w:rsidR="00F54F43">
        <w:t>implicated the</w:t>
      </w:r>
      <w:r>
        <w:t xml:space="preserve"> rise of the World Wide Web</w:t>
      </w:r>
      <w:r w:rsidR="00F54F43">
        <w:t>, which</w:t>
      </w:r>
      <w:r w:rsidR="00026FC7">
        <w:t xml:space="preserve">. </w:t>
      </w:r>
      <w:r w:rsidR="00F54F43">
        <w:t>began to constitute a digitization of the “human record</w:t>
      </w:r>
      <w:r>
        <w:t>.</w:t>
      </w:r>
      <w:r w:rsidR="00F54F43">
        <w:t>”</w:t>
      </w:r>
      <w:r>
        <w:t xml:space="preserve"> </w:t>
      </w:r>
      <w:r w:rsidR="00026FC7">
        <w:t>In this context</w:t>
      </w:r>
      <w:r>
        <w:t xml:space="preserve">, the </w:t>
      </w:r>
      <w:r w:rsidR="00026FC7">
        <w:t xml:space="preserve">intertwining </w:t>
      </w:r>
      <w:r>
        <w:t xml:space="preserve">of </w:t>
      </w:r>
      <w:r w:rsidR="00F54F43">
        <w:t>data and network</w:t>
      </w:r>
      <w:r w:rsidR="00A0280B">
        <w:t>ing</w:t>
      </w:r>
      <w:r>
        <w:t xml:space="preserve"> could be seen as </w:t>
      </w:r>
      <w:r w:rsidR="00A0280B">
        <w:t>a foundation</w:t>
      </w:r>
      <w:r>
        <w:t xml:space="preserve"> of </w:t>
      </w:r>
      <w:r w:rsidR="00A0280B">
        <w:t xml:space="preserve">the </w:t>
      </w:r>
      <w:r w:rsidR="00A0280B">
        <w:lastRenderedPageBreak/>
        <w:t>d</w:t>
      </w:r>
      <w:r>
        <w:t xml:space="preserve">igital </w:t>
      </w:r>
      <w:r w:rsidR="00A0280B">
        <w:t>h</w:t>
      </w:r>
      <w:r>
        <w:t>umanities</w:t>
      </w:r>
      <w:r w:rsidR="00A0280B">
        <w:t xml:space="preserve"> movement</w:t>
      </w:r>
      <w:r>
        <w:t xml:space="preserve">. </w:t>
      </w:r>
      <w:r w:rsidR="00A0280B">
        <w:t>T</w:t>
      </w:r>
      <w:r>
        <w:t xml:space="preserve">he switch corresponds </w:t>
      </w:r>
      <w:r w:rsidR="00026FC7">
        <w:t>with an increase</w:t>
      </w:r>
      <w:r>
        <w:t xml:space="preserve"> </w:t>
      </w:r>
      <w:r w:rsidR="00026FC7">
        <w:t>in</w:t>
      </w:r>
      <w:r>
        <w:t xml:space="preserve"> the number of </w:t>
      </w:r>
      <w:proofErr w:type="spellStart"/>
      <w:r>
        <w:t>newcommers</w:t>
      </w:r>
      <w:proofErr w:type="spellEnd"/>
      <w:r>
        <w:t xml:space="preserve"> (like </w:t>
      </w:r>
      <w:proofErr w:type="gramStart"/>
      <w:r>
        <w:t>myself</w:t>
      </w:r>
      <w:proofErr w:type="gramEnd"/>
      <w:r>
        <w:t xml:space="preserve"> in 2008):</w:t>
      </w:r>
      <w:r w:rsidR="00D54899">
        <w:t xml:space="preserve"> </w:t>
      </w:r>
      <w:r w:rsidR="00A0280B">
        <w:t xml:space="preserve">as </w:t>
      </w:r>
      <w:r w:rsidR="00A0280B">
        <w:rPr>
          <w:i/>
          <w:iCs/>
        </w:rPr>
        <w:t>digital humanities</w:t>
      </w:r>
      <w:r w:rsidR="00A0280B">
        <w:t xml:space="preserve"> proved a wider net than </w:t>
      </w:r>
      <w:proofErr w:type="spellStart"/>
      <w:r w:rsidR="00A0280B">
        <w:rPr>
          <w:i/>
          <w:iCs/>
        </w:rPr>
        <w:t>humanties</w:t>
      </w:r>
      <w:proofErr w:type="spellEnd"/>
      <w:r w:rsidR="00A0280B">
        <w:rPr>
          <w:i/>
          <w:iCs/>
        </w:rPr>
        <w:t xml:space="preserve"> computing</w:t>
      </w:r>
      <w:r w:rsidR="00A0280B">
        <w:t xml:space="preserve"> had ever been</w:t>
      </w:r>
      <w:r>
        <w:t>.</w:t>
      </w:r>
      <w:r w:rsidR="00A0280B">
        <w:t xml:space="preserve"> Whether this shift drove the adoption of digital practices or was driven by it can be debated.</w:t>
      </w:r>
    </w:p>
    <w:p w14:paraId="4B099599" w14:textId="0BCF0DDF" w:rsidR="00D448BB" w:rsidRDefault="00A0280B">
      <w:pPr>
        <w:pStyle w:val="BodyText"/>
      </w:pPr>
      <w:commentRangeStart w:id="36"/>
      <w:commentRangeEnd w:id="36"/>
      <w:r>
        <w:rPr>
          <w:rStyle w:val="CommentReference"/>
        </w:rPr>
        <w:commentReference w:id="36"/>
      </w:r>
      <w:r>
        <w:t xml:space="preserve">When </w:t>
      </w:r>
      <w:proofErr w:type="spellStart"/>
      <w:r>
        <w:t>Busa</w:t>
      </w:r>
      <w:proofErr w:type="spellEnd"/>
      <w:r>
        <w:t xml:space="preserve"> died a number of blogposts </w:t>
      </w:r>
      <w:r w:rsidR="00304D52">
        <w:t>paid</w:t>
      </w:r>
      <w:r>
        <w:t xml:space="preserve"> </w:t>
      </w:r>
      <w:r w:rsidR="00026FC7">
        <w:t>a tribute</w:t>
      </w:r>
      <w:r>
        <w:t xml:space="preserve"> to his work, for instance by Stephen Ramsay</w:t>
      </w:r>
      <w:ins w:id="37" w:author="Frédéric CLAVERT" w:date="2024-03-19T17:41:00Z">
        <w:r w:rsidR="005E66B0">
          <w:t>.</w:t>
        </w:r>
      </w:ins>
      <w:r w:rsidR="005E66B0">
        <w:rPr>
          <w:rStyle w:val="FootnoteReference"/>
        </w:rPr>
        <w:footnoteReference w:id="15"/>
      </w:r>
      <w:r>
        <w:t xml:space="preserve"> </w:t>
      </w:r>
      <w:r w:rsidR="00026FC7">
        <w:t>Although</w:t>
      </w:r>
      <w:r>
        <w:t xml:space="preserve"> Ramsay admits that </w:t>
      </w:r>
      <w:proofErr w:type="spellStart"/>
      <w:r>
        <w:t>Busa</w:t>
      </w:r>
      <w:proofErr w:type="spellEnd"/>
      <w:r>
        <w:t xml:space="preserve"> was part of a wider intellectual field, he claims </w:t>
      </w:r>
      <w:r w:rsidR="00026FC7">
        <w:t xml:space="preserve">for </w:t>
      </w:r>
      <w:r>
        <w:t xml:space="preserve">his importance and influence in Digital Humanities: “Perhaps the New Criticism was taking hold in some other part of the world, but for </w:t>
      </w:r>
      <w:proofErr w:type="spellStart"/>
      <w:r>
        <w:t>Busa</w:t>
      </w:r>
      <w:proofErr w:type="spellEnd"/>
      <w:r>
        <w:t xml:space="preserve">, philology was the proper hermeneutical framework.” – a claim that situates the digital humanities in the conjunction of computers with a conservative European tradition, </w:t>
      </w:r>
      <w:r w:rsidRPr="00C51FF0">
        <w:rPr>
          <w:i/>
          <w:iCs/>
        </w:rPr>
        <w:t>cautioning</w:t>
      </w:r>
      <w:r>
        <w:t xml:space="preserve"> in advance later criticism of </w:t>
      </w:r>
      <w:ins w:id="38" w:author="Frédéric CLAVERT" w:date="2024-03-19T17:42:00Z">
        <w:r w:rsidR="005E66B0">
          <w:t xml:space="preserve">the </w:t>
        </w:r>
      </w:ins>
      <w:r>
        <w:t>field</w:t>
      </w:r>
      <w:r w:rsidR="005E66B0">
        <w:rPr>
          <w:rStyle w:val="FootnoteReference"/>
        </w:rPr>
        <w:footnoteReference w:id="16"/>
      </w:r>
      <w:r>
        <w:t>.</w:t>
      </w:r>
    </w:p>
    <w:p w14:paraId="49BCF3A9" w14:textId="37C2FA99" w:rsidR="00D448BB" w:rsidRDefault="00E65F18">
      <w:pPr>
        <w:pStyle w:val="Heading1"/>
      </w:pPr>
      <w:bookmarkStart w:id="39" w:name="Xd99291f140e63e6ff4ad1f1b3564dc2902f1c91"/>
      <w:bookmarkEnd w:id="21"/>
      <w:r>
        <w:t>A counter-history of Digital Humanities? The example of the Annales School</w:t>
      </w:r>
    </w:p>
    <w:p w14:paraId="70DC7581" w14:textId="3289EC74" w:rsidR="00D448BB" w:rsidRDefault="00E65F18">
      <w:pPr>
        <w:pStyle w:val="FirstParagraph"/>
      </w:pPr>
      <w:r>
        <w:t>As Ramsay wrote in 2011, “</w:t>
      </w:r>
      <w:proofErr w:type="spellStart"/>
      <w:r>
        <w:t>Busa</w:t>
      </w:r>
      <w:proofErr w:type="spellEnd"/>
      <w:r>
        <w:t xml:space="preserve"> was one among the many who were striving to bring computer technology — then in its early infancy — to bear on humanistic problems back in the forties. Like most dh scholars today, he was part of a much wider intellectual network.</w:t>
      </w:r>
      <w:r w:rsidR="00AF526C">
        <w:t>”</w:t>
      </w:r>
      <w:ins w:id="40" w:author="Frédéric CLAVERT" w:date="2024-03-19T17:07:00Z">
        <w:r w:rsidR="00E8239B">
          <w:t xml:space="preserve"> </w:t>
        </w:r>
      </w:ins>
      <w:r w:rsidR="00E8239B">
        <w:t xml:space="preserve">If we can </w:t>
      </w:r>
      <w:commentRangeStart w:id="41"/>
      <w:commentRangeStart w:id="42"/>
      <w:r w:rsidR="00E8239B">
        <w:t xml:space="preserve">admit that </w:t>
      </w:r>
      <w:proofErr w:type="spellStart"/>
      <w:r w:rsidR="00E8239B">
        <w:t>Busa</w:t>
      </w:r>
      <w:proofErr w:type="spellEnd"/>
      <w:r w:rsidR="00E8239B">
        <w:t xml:space="preserve"> was part of a wider intellectual field, </w:t>
      </w:r>
      <w:commentRangeEnd w:id="41"/>
      <w:r w:rsidR="00E8239B">
        <w:rPr>
          <w:rStyle w:val="CommentReference"/>
        </w:rPr>
        <w:commentReference w:id="41"/>
      </w:r>
      <w:commentRangeEnd w:id="42"/>
      <w:r w:rsidR="00E8239B">
        <w:rPr>
          <w:rStyle w:val="CommentReference"/>
        </w:rPr>
        <w:commentReference w:id="42"/>
      </w:r>
      <w:r w:rsidR="00E8239B">
        <w:t>why did his name became that central in Digital Humanities? Stephen Ramsay, quoting John Unsworth, seems to provide an answer: “Most disciplines can’t point to a founding moment, much less a divine one.”</w:t>
      </w:r>
      <w:r>
        <w:t xml:space="preserve"> </w:t>
      </w:r>
      <w:ins w:id="43" w:author="Frédéric CLAVERT" w:date="2024-03-19T17:07:00Z">
        <w:r w:rsidR="00E8239B">
          <w:t xml:space="preserve">Beyond the divine </w:t>
        </w:r>
      </w:ins>
      <w:ins w:id="44" w:author="Frédéric CLAVERT" w:date="2024-03-19T17:08:00Z">
        <w:r w:rsidR="00E8239B">
          <w:t>argument, w</w:t>
        </w:r>
      </w:ins>
      <w:r w:rsidR="003C4910">
        <w:t xml:space="preserve">hile </w:t>
      </w:r>
      <w:r>
        <w:t xml:space="preserve">some </w:t>
      </w:r>
      <w:r w:rsidR="003C4910">
        <w:t xml:space="preserve">fragments </w:t>
      </w:r>
      <w:r>
        <w:t xml:space="preserve">of this intellectual network are considered today as </w:t>
      </w:r>
      <w:r w:rsidR="003C4910" w:rsidRPr="00EE1FDE">
        <w:rPr>
          <w:i/>
          <w:iCs/>
        </w:rPr>
        <w:t>d</w:t>
      </w:r>
      <w:r w:rsidRPr="00EE1FDE">
        <w:rPr>
          <w:i/>
          <w:iCs/>
        </w:rPr>
        <w:t xml:space="preserve">igital </w:t>
      </w:r>
      <w:r w:rsidR="003C4910" w:rsidRPr="00EE1FDE">
        <w:rPr>
          <w:i/>
          <w:iCs/>
        </w:rPr>
        <w:t>h</w:t>
      </w:r>
      <w:r w:rsidRPr="00EE1FDE">
        <w:rPr>
          <w:i/>
          <w:iCs/>
        </w:rPr>
        <w:t xml:space="preserve">umanities </w:t>
      </w:r>
      <w:r w:rsidR="003C4910">
        <w:t>others</w:t>
      </w:r>
      <w:r>
        <w:t xml:space="preserve"> are not. </w:t>
      </w:r>
      <w:r w:rsidR="003C4910">
        <w:t>I will focus here on</w:t>
      </w:r>
      <w:r>
        <w:t xml:space="preserve"> the French Annales School </w:t>
      </w:r>
      <w:r w:rsidR="003C4910">
        <w:t xml:space="preserve">of </w:t>
      </w:r>
      <w:r>
        <w:t>history</w:t>
      </w:r>
      <w:r w:rsidR="003C4910">
        <w:t xml:space="preserve"> as an alternative and rarely considered tile in this historical mosaic.</w:t>
      </w:r>
    </w:p>
    <w:p w14:paraId="5494D145" w14:textId="3D10DBDB" w:rsidR="00D448BB" w:rsidRDefault="00E65F18">
      <w:pPr>
        <w:pStyle w:val="BodyText"/>
      </w:pPr>
      <w:r>
        <w:t xml:space="preserve">In 1959, two French historians published an article that </w:t>
      </w:r>
      <w:r w:rsidR="00026FC7">
        <w:t>wa</w:t>
      </w:r>
      <w:r>
        <w:t>s the first</w:t>
      </w:r>
      <w:r w:rsidR="00026FC7">
        <w:t xml:space="preserve"> one</w:t>
      </w:r>
      <w:r>
        <w:t xml:space="preserve"> in a major French speaking history journal deal</w:t>
      </w:r>
      <w:r w:rsidR="00026FC7">
        <w:t>ing</w:t>
      </w:r>
      <w:r>
        <w:t xml:space="preserve"> with what</w:t>
      </w:r>
      <w:r w:rsidR="00026FC7">
        <w:t xml:space="preserve"> wa</w:t>
      </w:r>
      <w:r>
        <w:t xml:space="preserve">s not </w:t>
      </w:r>
      <w:r w:rsidR="00026FC7">
        <w:t xml:space="preserve">yet </w:t>
      </w:r>
      <w:r>
        <w:t xml:space="preserve">called in French </w:t>
      </w:r>
      <w:proofErr w:type="spellStart"/>
      <w:r w:rsidRPr="00A17A12">
        <w:rPr>
          <w:i/>
          <w:iCs/>
        </w:rPr>
        <w:t>ordinateur</w:t>
      </w:r>
      <w:proofErr w:type="spellEnd"/>
      <w:r>
        <w:t xml:space="preserve"> (computer) or </w:t>
      </w:r>
      <w:proofErr w:type="spellStart"/>
      <w:r w:rsidRPr="00A17A12">
        <w:rPr>
          <w:i/>
          <w:iCs/>
        </w:rPr>
        <w:t>informatique</w:t>
      </w:r>
      <w:proofErr w:type="spellEnd"/>
      <w:r>
        <w:t xml:space="preserve"> (computing). Using “</w:t>
      </w:r>
      <w:proofErr w:type="spellStart"/>
      <w:r>
        <w:t>mécanographie</w:t>
      </w:r>
      <w:proofErr w:type="spellEnd"/>
      <w:r>
        <w:t xml:space="preserve">”, François Furet and Adeline </w:t>
      </w:r>
      <w:proofErr w:type="spellStart"/>
      <w:r>
        <w:t>Daumard</w:t>
      </w:r>
      <w:proofErr w:type="spellEnd"/>
      <w:r>
        <w:t xml:space="preserve"> are explaining how they were able to deal with </w:t>
      </w:r>
      <w:r w:rsidR="00DD146D">
        <w:t xml:space="preserve">a </w:t>
      </w:r>
      <w:r>
        <w:t>massive data</w:t>
      </w:r>
      <w:r w:rsidR="00DD146D">
        <w:t xml:space="preserve"> set, the</w:t>
      </w:r>
      <w:r>
        <w:t xml:space="preserve"> notarial records of the 18</w:t>
      </w:r>
      <w:r>
        <w:rPr>
          <w:vertAlign w:val="superscript"/>
        </w:rPr>
        <w:t>th</w:t>
      </w:r>
      <w:r>
        <w:t xml:space="preserve"> Century.</w:t>
      </w:r>
      <w:r w:rsidR="006E5038">
        <w:rPr>
          <w:rStyle w:val="FootnoteReference"/>
        </w:rPr>
        <w:footnoteReference w:id="17"/>
      </w:r>
      <w:r>
        <w:t xml:space="preserve"> </w:t>
      </w:r>
      <w:commentRangeStart w:id="45"/>
      <w:r w:rsidR="00F96463">
        <w:t>In 1961</w:t>
      </w:r>
      <w:r>
        <w:t xml:space="preserve">, in the same journal, </w:t>
      </w:r>
      <w:r w:rsidR="00026FC7">
        <w:t xml:space="preserve">two archaeologists </w:t>
      </w:r>
      <w:r>
        <w:t xml:space="preserve">cross-referenced two </w:t>
      </w:r>
      <w:commentRangeEnd w:id="45"/>
      <w:r w:rsidR="00DD146D">
        <w:rPr>
          <w:rStyle w:val="CommentReference"/>
        </w:rPr>
        <w:commentReference w:id="45"/>
      </w:r>
      <w:r>
        <w:t xml:space="preserve">databases to </w:t>
      </w:r>
      <w:r w:rsidR="00DD146D">
        <w:t xml:space="preserve">yield </w:t>
      </w:r>
      <w:r>
        <w:t xml:space="preserve">more information on </w:t>
      </w:r>
      <w:r w:rsidR="00DD146D">
        <w:t xml:space="preserve">the </w:t>
      </w:r>
      <w:r>
        <w:t xml:space="preserve">Assyrian presence in </w:t>
      </w:r>
      <w:r>
        <w:lastRenderedPageBreak/>
        <w:t>Cappadocia</w:t>
      </w:r>
      <w:r w:rsidR="006E5038">
        <w:rPr>
          <w:rStyle w:val="FootnoteReference"/>
        </w:rPr>
        <w:footnoteReference w:id="18"/>
      </w:r>
      <w:r>
        <w:t xml:space="preserve">. </w:t>
      </w:r>
      <w:commentRangeStart w:id="46"/>
      <w:commentRangeEnd w:id="46"/>
      <w:r w:rsidR="00DD146D">
        <w:rPr>
          <w:rStyle w:val="CommentReference"/>
        </w:rPr>
        <w:commentReference w:id="46"/>
      </w:r>
      <w:r w:rsidR="00DD146D">
        <w:t>L</w:t>
      </w:r>
      <w:r>
        <w:t xml:space="preserve">ess focused on text than </w:t>
      </w:r>
      <w:proofErr w:type="spellStart"/>
      <w:r>
        <w:t>Busa’s</w:t>
      </w:r>
      <w:proofErr w:type="spellEnd"/>
      <w:r>
        <w:t xml:space="preserve"> work, the French historians </w:t>
      </w:r>
      <w:r w:rsidR="00DD146D">
        <w:t xml:space="preserve">followed </w:t>
      </w:r>
      <w:r>
        <w:t xml:space="preserve">the Annales </w:t>
      </w:r>
      <w:r w:rsidR="00DD146D">
        <w:t>tradition of</w:t>
      </w:r>
      <w:r>
        <w:t xml:space="preserve"> working with large statistical series</w:t>
      </w:r>
      <w:r w:rsidR="00DD146D">
        <w:t>.</w:t>
      </w:r>
      <w:ins w:id="47" w:author="Frédéric CLAVERT" w:date="2024-02-07T10:18:00Z">
        <w:r w:rsidR="00570A50">
          <w:rPr>
            <w:rStyle w:val="FootnoteReference"/>
          </w:rPr>
          <w:footnoteReference w:id="19"/>
        </w:r>
      </w:ins>
      <w:r>
        <w:t xml:space="preserve"> </w:t>
      </w:r>
      <w:r w:rsidR="00DD146D">
        <w:t>These scholars</w:t>
      </w:r>
      <w:r>
        <w:t xml:space="preserve"> occasionally used the same computing facilities as </w:t>
      </w:r>
      <w:proofErr w:type="spellStart"/>
      <w:r>
        <w:t>Busa</w:t>
      </w:r>
      <w:proofErr w:type="spellEnd"/>
      <w:r>
        <w:t xml:space="preserve">: the </w:t>
      </w:r>
      <w:r w:rsidR="00DD146D">
        <w:t>E</w:t>
      </w:r>
      <w:r>
        <w:t xml:space="preserve">uratom facilities in </w:t>
      </w:r>
      <w:proofErr w:type="spellStart"/>
      <w:r>
        <w:t>Ispra</w:t>
      </w:r>
      <w:proofErr w:type="spellEnd"/>
      <w:r>
        <w:t xml:space="preserve">, Italy are </w:t>
      </w:r>
      <w:proofErr w:type="spellStart"/>
      <w:r>
        <w:t>explicitely</w:t>
      </w:r>
      <w:proofErr w:type="spellEnd"/>
      <w:r>
        <w:t xml:space="preserve"> mentioned by </w:t>
      </w:r>
      <w:proofErr w:type="spellStart"/>
      <w:r>
        <w:t>Garelli</w:t>
      </w:r>
      <w:proofErr w:type="spellEnd"/>
      <w:r>
        <w:t xml:space="preserve"> and </w:t>
      </w:r>
      <w:proofErr w:type="spellStart"/>
      <w:r>
        <w:t>Gardin</w:t>
      </w:r>
      <w:proofErr w:type="spellEnd"/>
      <w:r>
        <w:t xml:space="preserve"> as well as by </w:t>
      </w:r>
      <w:proofErr w:type="spellStart"/>
      <w:r>
        <w:t>Busa</w:t>
      </w:r>
      <w:proofErr w:type="spellEnd"/>
      <w:ins w:id="48" w:author="Frédéric CLAVERT" w:date="2024-03-19T17:44:00Z">
        <w:r w:rsidR="006E5038">
          <w:t>.</w:t>
        </w:r>
      </w:ins>
      <w:r>
        <w:rPr>
          <w:rStyle w:val="FootnoteReference"/>
        </w:rPr>
        <w:footnoteReference w:id="20"/>
      </w:r>
      <w:r>
        <w:t xml:space="preserve"> The use of mainframes and quantitative data fit quite well into the </w:t>
      </w:r>
      <w:r>
        <w:rPr>
          <w:i/>
          <w:iCs/>
        </w:rPr>
        <w:t>longue durée</w:t>
      </w:r>
      <w:r>
        <w:t xml:space="preserve"> concept defined by Fernand Braudel</w:t>
      </w:r>
      <w:ins w:id="49" w:author="Frédéric CLAVERT" w:date="2024-03-19T17:45:00Z">
        <w:r w:rsidR="006E5038">
          <w:t xml:space="preserve"> </w:t>
        </w:r>
        <w:r w:rsidR="006E5038">
          <w:t>in 1958</w:t>
        </w:r>
        <w:r w:rsidR="006E5038">
          <w:t>.</w:t>
        </w:r>
      </w:ins>
      <w:r w:rsidR="006E5038">
        <w:rPr>
          <w:rStyle w:val="FootnoteReference"/>
        </w:rPr>
        <w:footnoteReference w:id="21"/>
      </w:r>
      <w:r>
        <w:t xml:space="preserve"> A famous sentence by Le Roy </w:t>
      </w:r>
      <w:proofErr w:type="spellStart"/>
      <w:r>
        <w:t>Ladurie</w:t>
      </w:r>
      <w:proofErr w:type="spellEnd"/>
      <w:r>
        <w:t xml:space="preserve"> from an article in a </w:t>
      </w:r>
      <w:r w:rsidR="00DD146D">
        <w:t>F</w:t>
      </w:r>
      <w:r>
        <w:t xml:space="preserve">rench newsmagazine, </w:t>
      </w:r>
      <w:r>
        <w:rPr>
          <w:i/>
          <w:iCs/>
        </w:rPr>
        <w:t xml:space="preserve">Le </w:t>
      </w:r>
      <w:proofErr w:type="spellStart"/>
      <w:r>
        <w:rPr>
          <w:i/>
          <w:iCs/>
        </w:rPr>
        <w:t>Nouvel</w:t>
      </w:r>
      <w:proofErr w:type="spellEnd"/>
      <w:r>
        <w:rPr>
          <w:i/>
          <w:iCs/>
        </w:rPr>
        <w:t xml:space="preserve"> </w:t>
      </w:r>
      <w:proofErr w:type="spellStart"/>
      <w:r>
        <w:rPr>
          <w:i/>
          <w:iCs/>
        </w:rPr>
        <w:t>Observateur</w:t>
      </w:r>
      <w:proofErr w:type="spellEnd"/>
      <w:r>
        <w:t xml:space="preserve">, described the future quantitative historian as </w:t>
      </w:r>
      <w:r w:rsidR="00DD146D">
        <w:t>necessarily a</w:t>
      </w:r>
      <w:r>
        <w:t xml:space="preserve"> “programmer”.</w:t>
      </w:r>
      <w:r w:rsidR="006E5038">
        <w:rPr>
          <w:rStyle w:val="FootnoteReference"/>
        </w:rPr>
        <w:footnoteReference w:id="22"/>
      </w:r>
    </w:p>
    <w:p w14:paraId="6C2D2432" w14:textId="7E7823C4" w:rsidR="00D448BB" w:rsidRDefault="00DD146D">
      <w:pPr>
        <w:pStyle w:val="BodyText"/>
      </w:pPr>
      <w:r>
        <w:t>Quantitative history, as practiced by the 1960s generation, declined after the surge of microhistory</w:t>
      </w:r>
      <w:r w:rsidR="006E5038">
        <w:rPr>
          <w:rStyle w:val="FootnoteReference"/>
        </w:rPr>
        <w:footnoteReference w:id="23"/>
      </w:r>
      <w:r>
        <w:t xml:space="preserve"> in the mid-1970s – a rise that can be interpreted as a switch from the search for patterns to the search for irregularities in details.</w:t>
      </w:r>
      <w:r w:rsidR="006E5038">
        <w:rPr>
          <w:rStyle w:val="FootnoteReference"/>
        </w:rPr>
        <w:footnoteReference w:id="24"/>
      </w:r>
      <w:r>
        <w:t xml:space="preserve"> –Yet the</w:t>
      </w:r>
      <w:r w:rsidR="00A17A12">
        <w:t xml:space="preserve"> </w:t>
      </w:r>
      <w:r>
        <w:t>early 2000s saw a new upsurge of quantitative methods based on large amounts of data</w:t>
      </w:r>
      <w:r>
        <w:rPr>
          <w:rStyle w:val="FootnoteReference"/>
        </w:rPr>
        <w:footnoteReference w:id="25"/>
      </w:r>
      <w:r>
        <w:t xml:space="preserve">. In </w:t>
      </w:r>
      <w:r>
        <w:rPr>
          <w:i/>
          <w:iCs/>
        </w:rPr>
        <w:t>Graphs, maps</w:t>
      </w:r>
      <w:ins w:id="50" w:author="Frédéric CLAVERT" w:date="2024-03-19T17:47:00Z">
        <w:r w:rsidR="006E5038">
          <w:rPr>
            <w:i/>
            <w:iCs/>
          </w:rPr>
          <w:t>,</w:t>
        </w:r>
      </w:ins>
      <w:r>
        <w:rPr>
          <w:i/>
          <w:iCs/>
        </w:rPr>
        <w:t xml:space="preserve"> trees</w:t>
      </w:r>
      <w:r>
        <w:t>, Franco Moretti</w:t>
      </w:r>
      <w:r w:rsidR="006E5038">
        <w:rPr>
          <w:rStyle w:val="FootnoteReference"/>
        </w:rPr>
        <w:footnoteReference w:id="26"/>
      </w:r>
      <w:r>
        <w:t xml:space="preserve"> tried to answer a simple question: how to write the history of </w:t>
      </w:r>
      <w:r w:rsidR="0083256E">
        <w:t>E</w:t>
      </w:r>
      <w:r>
        <w:t xml:space="preserve">uropean literature of the 18th and 19th centuries without limiting oneself only to “great novels” </w:t>
      </w:r>
      <w:r w:rsidR="0083256E">
        <w:t xml:space="preserve">by </w:t>
      </w:r>
      <w:r>
        <w:t xml:space="preserve">“great authors”? How to write the history of a literature with </w:t>
      </w:r>
      <w:r w:rsidR="0083256E">
        <w:t xml:space="preserve">too </w:t>
      </w:r>
      <w:r>
        <w:t xml:space="preserve">many novels for a historian to read? </w:t>
      </w:r>
      <w:r w:rsidR="0083256E">
        <w:t xml:space="preserve">His answer: combining </w:t>
      </w:r>
      <w:r>
        <w:t>graphs (the Annales-style quantitative history), maps (inspired from geography) and trees (evolution)</w:t>
      </w:r>
      <w:r w:rsidR="0083256E">
        <w:t xml:space="preserve"> to create the concept of </w:t>
      </w:r>
      <w:r w:rsidR="0083256E">
        <w:rPr>
          <w:i/>
          <w:iCs/>
        </w:rPr>
        <w:t>distant reading</w:t>
      </w:r>
      <w:r>
        <w:t xml:space="preserve">. </w:t>
      </w:r>
      <w:r w:rsidR="0083256E">
        <w:t>This</w:t>
      </w:r>
      <w:r>
        <w:t xml:space="preserve"> indirectly reintegrate</w:t>
      </w:r>
      <w:r w:rsidR="0083256E">
        <w:t>d</w:t>
      </w:r>
      <w:r>
        <w:t xml:space="preserve"> the Annales in the </w:t>
      </w:r>
      <w:r w:rsidR="0083256E">
        <w:t>d</w:t>
      </w:r>
      <w:r>
        <w:t xml:space="preserve">igital </w:t>
      </w:r>
      <w:r w:rsidR="0083256E">
        <w:t>h</w:t>
      </w:r>
      <w:r>
        <w:t>umanities</w:t>
      </w:r>
      <w:r w:rsidR="0083256E">
        <w:t xml:space="preserve"> (though perhaps </w:t>
      </w:r>
      <w:r w:rsidR="0083256E">
        <w:lastRenderedPageBreak/>
        <w:t>for this reason, the relationship of Moretti to the digital humanities has been debased despite the importance of his work to the field).</w:t>
      </w:r>
      <w:r w:rsidR="0083256E">
        <w:rPr>
          <w:rStyle w:val="FootnoteReference"/>
        </w:rPr>
        <w:footnoteReference w:id="27"/>
      </w:r>
    </w:p>
    <w:p w14:paraId="1AD29418" w14:textId="688D3ABE" w:rsidR="00D448BB" w:rsidRDefault="00E65F18">
      <w:pPr>
        <w:pStyle w:val="BodyText"/>
      </w:pPr>
      <w:r>
        <w:t xml:space="preserve">This sort of integration of the Annales </w:t>
      </w:r>
      <w:r w:rsidR="0083256E">
        <w:t>s</w:t>
      </w:r>
      <w:r>
        <w:t xml:space="preserve">chool </w:t>
      </w:r>
      <w:r w:rsidR="0083256E">
        <w:t>within the digital humanities</w:t>
      </w:r>
      <w:ins w:id="51" w:author="Frédéric CLAVERT" w:date="2024-03-19T17:46:00Z">
        <w:r w:rsidR="006E5038">
          <w:t xml:space="preserve"> </w:t>
        </w:r>
      </w:ins>
      <w:r>
        <w:t xml:space="preserve">was confirmed by the publication of the </w:t>
      </w:r>
      <w:r>
        <w:rPr>
          <w:i/>
          <w:iCs/>
        </w:rPr>
        <w:t>History Manifesto</w:t>
      </w:r>
      <w:r>
        <w:t xml:space="preserve">, that tried, among other things, to renew Braudel’s idea of </w:t>
      </w:r>
      <w:r>
        <w:rPr>
          <w:i/>
          <w:iCs/>
        </w:rPr>
        <w:t>longue durée</w:t>
      </w:r>
      <w:r>
        <w:t>.</w:t>
      </w:r>
      <w:r w:rsidR="006E5038">
        <w:rPr>
          <w:rStyle w:val="FootnoteReference"/>
        </w:rPr>
        <w:footnoteReference w:id="28"/>
      </w:r>
      <w:r>
        <w:t xml:space="preserve"> Drawing on the expansion of historical big data – massive digitization programs of historical documents –,</w:t>
      </w:r>
      <w:r w:rsidR="004A73DC">
        <w:t xml:space="preserve"> </w:t>
      </w:r>
      <w:r>
        <w:t xml:space="preserve">Jo </w:t>
      </w:r>
      <w:proofErr w:type="spellStart"/>
      <w:r>
        <w:t>Guldi</w:t>
      </w:r>
      <w:proofErr w:type="spellEnd"/>
      <w:r>
        <w:t xml:space="preserve"> and David Armitage have </w:t>
      </w:r>
      <w:r w:rsidR="00A31901">
        <w:t>advocate</w:t>
      </w:r>
      <w:ins w:id="52" w:author="Frédéric CLAVERT" w:date="2024-03-19T17:48:00Z">
        <w:r w:rsidR="006C44A7">
          <w:t>d</w:t>
        </w:r>
      </w:ins>
      <w:r w:rsidR="00A31901">
        <w:t xml:space="preserve"> for a return to the </w:t>
      </w:r>
      <w:r>
        <w:rPr>
          <w:i/>
          <w:iCs/>
        </w:rPr>
        <w:t>longue durée</w:t>
      </w:r>
      <w:r w:rsidR="00A31901">
        <w:t xml:space="preserve"> as a solution to widespread</w:t>
      </w:r>
      <w:r w:rsidR="004A73DC">
        <w:t xml:space="preserve"> </w:t>
      </w:r>
      <w:r>
        <w:t xml:space="preserve">narrowing of the timescale of </w:t>
      </w:r>
      <w:r w:rsidR="00A31901">
        <w:t xml:space="preserve">historical </w:t>
      </w:r>
      <w:r>
        <w:t>work</w:t>
      </w:r>
      <w:r w:rsidR="00A31901">
        <w:t>.</w:t>
      </w:r>
      <w:r w:rsidR="002A0EAB">
        <w:t xml:space="preserve"> </w:t>
      </w:r>
      <w:r w:rsidR="00A31901">
        <w:t xml:space="preserve">This brings us full circle, from the Annales school as a precursor to the digital humanities to the digital humanities driving a return to study of the </w:t>
      </w:r>
      <w:r w:rsidR="00A31901">
        <w:rPr>
          <w:i/>
          <w:iCs/>
        </w:rPr>
        <w:t>longue durée.</w:t>
      </w:r>
    </w:p>
    <w:p w14:paraId="1B880ED9" w14:textId="413C4FA1" w:rsidR="00D448BB" w:rsidRDefault="00E65F18">
      <w:pPr>
        <w:pStyle w:val="BodyText"/>
      </w:pPr>
      <w:r>
        <w:t xml:space="preserve">The fact that the 1950s and 1960s generations of </w:t>
      </w:r>
      <w:r w:rsidR="00A31901">
        <w:t xml:space="preserve">Annales </w:t>
      </w:r>
      <w:r>
        <w:t>historians were not c</w:t>
      </w:r>
      <w:r w:rsidR="000161F6">
        <w:t>o</w:t>
      </w:r>
      <w:r>
        <w:t xml:space="preserve">nsidered </w:t>
      </w:r>
      <w:r w:rsidR="000161F6">
        <w:t>part of the</w:t>
      </w:r>
      <w:r>
        <w:t xml:space="preserve"> </w:t>
      </w:r>
      <w:r w:rsidR="00A31901" w:rsidRPr="006E64E4">
        <w:rPr>
          <w:i/>
          <w:iCs/>
        </w:rPr>
        <w:t>h</w:t>
      </w:r>
      <w:r w:rsidRPr="006E64E4">
        <w:rPr>
          <w:i/>
          <w:iCs/>
        </w:rPr>
        <w:t xml:space="preserve">umanities </w:t>
      </w:r>
      <w:r w:rsidR="00A31901" w:rsidRPr="006E64E4">
        <w:rPr>
          <w:i/>
          <w:iCs/>
        </w:rPr>
        <w:t>c</w:t>
      </w:r>
      <w:r w:rsidRPr="006E64E4">
        <w:rPr>
          <w:i/>
          <w:iCs/>
        </w:rPr>
        <w:t>omputing</w:t>
      </w:r>
      <w:r>
        <w:t xml:space="preserve"> or </w:t>
      </w:r>
      <w:r w:rsidR="00A31901" w:rsidRPr="006E64E4">
        <w:rPr>
          <w:i/>
          <w:iCs/>
        </w:rPr>
        <w:t>d</w:t>
      </w:r>
      <w:r w:rsidRPr="006E64E4">
        <w:rPr>
          <w:i/>
          <w:iCs/>
        </w:rPr>
        <w:t xml:space="preserve">igital </w:t>
      </w:r>
      <w:r w:rsidR="00A31901" w:rsidRPr="006E64E4">
        <w:rPr>
          <w:i/>
          <w:iCs/>
        </w:rPr>
        <w:t>h</w:t>
      </w:r>
      <w:r w:rsidRPr="006E64E4">
        <w:rPr>
          <w:i/>
          <w:iCs/>
        </w:rPr>
        <w:t>umanities</w:t>
      </w:r>
      <w:r>
        <w:t xml:space="preserve"> </w:t>
      </w:r>
      <w:r w:rsidR="00A31901">
        <w:t>despite using</w:t>
      </w:r>
      <w:r>
        <w:t xml:space="preserve"> the same facilities as the researcher </w:t>
      </w:r>
      <w:r w:rsidR="00AF526C">
        <w:t>acknowledged</w:t>
      </w:r>
      <w:r w:rsidR="000161F6">
        <w:t xml:space="preserve"> </w:t>
      </w:r>
      <w:r>
        <w:t>as the “founding father” of those same academic strands</w:t>
      </w:r>
      <w:r w:rsidR="000161F6">
        <w:t>,</w:t>
      </w:r>
      <w:r>
        <w:t xml:space="preserve"> </w:t>
      </w:r>
      <w:r w:rsidR="000161F6">
        <w:t xml:space="preserve">underscores </w:t>
      </w:r>
      <w:r>
        <w:t xml:space="preserve">that the </w:t>
      </w:r>
      <w:r>
        <w:rPr>
          <w:i/>
          <w:iCs/>
        </w:rPr>
        <w:t>digital</w:t>
      </w:r>
      <w:r>
        <w:t xml:space="preserve"> is not the only </w:t>
      </w:r>
      <w:r w:rsidR="000161F6">
        <w:t>element</w:t>
      </w:r>
      <w:r>
        <w:t xml:space="preserve"> that </w:t>
      </w:r>
      <w:r w:rsidR="000161F6">
        <w:t>shaped</w:t>
      </w:r>
      <w:r>
        <w:t xml:space="preserve"> the definition of those fields.</w:t>
      </w:r>
    </w:p>
    <w:p w14:paraId="4DAE622A" w14:textId="77777777" w:rsidR="00D448BB" w:rsidRDefault="00E65F18">
      <w:pPr>
        <w:pStyle w:val="Heading1"/>
      </w:pPr>
      <w:bookmarkStart w:id="53" w:name="digital-humanities-as-revolution"/>
      <w:bookmarkEnd w:id="39"/>
      <w:r>
        <w:t>Digital Humanities as revolution?</w:t>
      </w:r>
    </w:p>
    <w:p w14:paraId="35F8BC1A" w14:textId="0D24E151" w:rsidR="00D448BB" w:rsidRDefault="00A31901">
      <w:pPr>
        <w:pStyle w:val="FirstParagraph"/>
      </w:pPr>
      <w:r>
        <w:t>According to a “manifesto on manifestos” from 2008</w:t>
      </w:r>
      <w:ins w:id="54" w:author="Frédéric CLAVERT" w:date="2024-03-19T17:56:00Z">
        <w:r w:rsidR="006C44A7">
          <w:t>-2009</w:t>
        </w:r>
      </w:ins>
      <w:r w:rsidR="006C44A7">
        <w:rPr>
          <w:rStyle w:val="FootnoteReference"/>
        </w:rPr>
        <w:footnoteReference w:id="29"/>
      </w:r>
      <w:r>
        <w:t xml:space="preserve"> the example of the Annales School – which was belonging to the Humanities and to computing / digital but not seen as Humanities Computing or Digital Humanities at its beginning – </w:t>
      </w:r>
      <w:r w:rsidR="00013848">
        <w:t xml:space="preserve">shows </w:t>
      </w:r>
      <w:r>
        <w:t xml:space="preserve">that the specificities of the Digital Humanities might not lie in the digital nor the humanities </w:t>
      </w:r>
      <w:r>
        <w:rPr>
          <w:i/>
          <w:iCs/>
        </w:rPr>
        <w:t>per se</w:t>
      </w:r>
      <w:r>
        <w:t xml:space="preserve">. </w:t>
      </w:r>
    </w:p>
    <w:p w14:paraId="30DE80E1" w14:textId="77777777" w:rsidR="00D448BB" w:rsidRDefault="00E65F18">
      <w:pPr>
        <w:pStyle w:val="BlockText"/>
      </w:pPr>
      <w:r>
        <w:t xml:space="preserve">Digital Humanities is not a unified field but an array of convergent practices that explore a universe in which: a) print is no longer the exclusive or the normative medium in which knowledge is produced and/or disseminated; instead, print finds itself absorbed into new, multimedia configurations; and b) digital tools, techniques, and media have altered the production and dissemination of knowledge in the arts, human and social sciences. The Digital Humanities seeks to play an inaugural role with respect to a world in which, no longer the sole producers, stewards, and disseminators of knowledge or culture, universities are </w:t>
      </w:r>
      <w:r>
        <w:lastRenderedPageBreak/>
        <w:t>called upon to shape natively digital models of scholarly discourse for the newly emergent public spheres of the present era (the www, the blogosphere, digital libraries, etc.), to model excellence and innovation in these domains, and to facilitate the formation of networks of knowledge production, exchange, and dissemination that are, at once, global and local.</w:t>
      </w:r>
    </w:p>
    <w:p w14:paraId="6302F6FA" w14:textId="363E7764" w:rsidR="00D448BB" w:rsidRDefault="006E64E4">
      <w:pPr>
        <w:pStyle w:val="FirstParagraph"/>
      </w:pPr>
      <w:r>
        <w:t>Nevertheless, the text then turns into a revolution</w:t>
      </w:r>
      <w:r w:rsidR="00013848">
        <w:t>ary</w:t>
      </w:r>
      <w:r>
        <w:t xml:space="preserve"> manifesto about practices – how to set up a revolution, how to change academia, how to valorize community/</w:t>
      </w:r>
      <w:r w:rsidR="00D45DE8">
        <w:t>teamwork</w:t>
      </w:r>
      <w:r>
        <w:t xml:space="preserve">, how to democratize knowledge, how to </w:t>
      </w:r>
      <w:r w:rsidR="00026FC7">
        <w:t xml:space="preserve">get </w:t>
      </w:r>
      <w:r>
        <w:t xml:space="preserve">knowledge out of </w:t>
      </w:r>
      <w:proofErr w:type="gramStart"/>
      <w:r>
        <w:t>Universities</w:t>
      </w:r>
      <w:proofErr w:type="gramEnd"/>
      <w:r>
        <w:t xml:space="preserve">. The claim that </w:t>
      </w:r>
      <w:r w:rsidR="00013848">
        <w:t xml:space="preserve">the digital humanities </w:t>
      </w:r>
      <w:r>
        <w:t xml:space="preserve">are related to the </w:t>
      </w:r>
      <w:r w:rsidR="00D45DE8">
        <w:t>Californian</w:t>
      </w:r>
      <w:r>
        <w:t xml:space="preserve"> </w:t>
      </w:r>
      <w:r w:rsidR="00D45DE8">
        <w:t>counterculture</w:t>
      </w:r>
      <w:r>
        <w:t xml:space="preserve"> is quite central, though </w:t>
      </w:r>
      <w:commentRangeStart w:id="55"/>
      <w:r w:rsidR="00013848">
        <w:t>the work of Fred Turner</w:t>
      </w:r>
      <w:r w:rsidR="00F47AD6">
        <w:rPr>
          <w:rStyle w:val="FootnoteReference"/>
        </w:rPr>
        <w:footnoteReference w:id="30"/>
      </w:r>
      <w:r w:rsidR="00013848">
        <w:t xml:space="preserve"> suggests that it </w:t>
      </w:r>
      <w:r>
        <w:t>might be more ambiguous than the authors thought</w:t>
      </w:r>
      <w:commentRangeEnd w:id="55"/>
      <w:r w:rsidR="00013848">
        <w:rPr>
          <w:rStyle w:val="CommentReference"/>
        </w:rPr>
        <w:commentReference w:id="55"/>
      </w:r>
      <w:r w:rsidR="00013848">
        <w:t xml:space="preserve">, </w:t>
      </w:r>
      <w:r>
        <w:t xml:space="preserve">or maybe was it obvious to their eyes that </w:t>
      </w:r>
      <w:r w:rsidRPr="00873CA4">
        <w:rPr>
          <w:i/>
          <w:iCs/>
        </w:rPr>
        <w:t>digital</w:t>
      </w:r>
      <w:r>
        <w:t xml:space="preserve"> was linked to the meaning Negroponte gave to it as explained in a previous chapter of this book. </w:t>
      </w:r>
      <w:r w:rsidR="00026FC7">
        <w:t>I</w:t>
      </w:r>
      <w:r>
        <w:t xml:space="preserve">n this text, </w:t>
      </w:r>
      <w:r w:rsidR="00026FC7">
        <w:t xml:space="preserve">DH </w:t>
      </w:r>
      <w:r>
        <w:t xml:space="preserve">is more an </w:t>
      </w:r>
      <w:r w:rsidRPr="00873CA4">
        <w:t>avant-gard</w:t>
      </w:r>
      <w:ins w:id="56" w:author="Frédéric CLAVERT" w:date="2024-03-19T17:15:00Z">
        <w:r w:rsidR="00154EE5">
          <w:t>e</w:t>
        </w:r>
      </w:ins>
      <w:r>
        <w:t xml:space="preserve"> community than a community based on digital tools or computing, though the </w:t>
      </w:r>
      <w:r>
        <w:rPr>
          <w:i/>
          <w:iCs/>
        </w:rPr>
        <w:t>digital</w:t>
      </w:r>
      <w:r>
        <w:t xml:space="preserve"> is part of this avant-garde. Even the far more digital-centered Parisian </w:t>
      </w:r>
      <w:proofErr w:type="spellStart"/>
      <w:r>
        <w:rPr>
          <w:i/>
          <w:iCs/>
        </w:rPr>
        <w:t>Manifeste</w:t>
      </w:r>
      <w:proofErr w:type="spellEnd"/>
      <w:r>
        <w:rPr>
          <w:i/>
          <w:iCs/>
        </w:rPr>
        <w:t xml:space="preserve"> des Digital H</w:t>
      </w:r>
      <w:r w:rsidR="00026FC7">
        <w:rPr>
          <w:i/>
          <w:iCs/>
        </w:rPr>
        <w:t>u</w:t>
      </w:r>
      <w:r>
        <w:rPr>
          <w:i/>
          <w:iCs/>
        </w:rPr>
        <w:t>manities</w:t>
      </w:r>
      <w:r>
        <w:t xml:space="preserve"> (of which the author of this chapter </w:t>
      </w:r>
      <w:r w:rsidR="00026FC7">
        <w:t>modestly contributed</w:t>
      </w:r>
      <w:r>
        <w:t>) focuses on community and interdisciplinarity and not only on the use of digital tools.</w:t>
      </w:r>
    </w:p>
    <w:p w14:paraId="03C9BA5A" w14:textId="77777777" w:rsidR="00D448BB" w:rsidRDefault="00E65F18">
      <w:pPr>
        <w:pStyle w:val="Heading1"/>
      </w:pPr>
      <w:bookmarkStart w:id="57" w:name="conclusion-a-multilayered-digitality"/>
      <w:bookmarkEnd w:id="53"/>
      <w:r>
        <w:t>Conclusion: a multilayered digitality?</w:t>
      </w:r>
    </w:p>
    <w:p w14:paraId="6CFEC6E4" w14:textId="0D137414" w:rsidR="00D448BB" w:rsidRDefault="00013848">
      <w:pPr>
        <w:pStyle w:val="FirstParagraph"/>
      </w:pPr>
      <w:commentRangeStart w:id="58"/>
      <w:r>
        <w:t xml:space="preserve">I </w:t>
      </w:r>
      <w:commentRangeEnd w:id="58"/>
      <w:r>
        <w:rPr>
          <w:rStyle w:val="CommentReference"/>
        </w:rPr>
        <w:commentReference w:id="58"/>
      </w:r>
      <w:r w:rsidR="00026FC7">
        <w:t xml:space="preserve">have tried to explain in this chapter that </w:t>
      </w:r>
      <w:r>
        <w:rPr>
          <w:i/>
          <w:iCs/>
        </w:rPr>
        <w:t>d</w:t>
      </w:r>
      <w:r w:rsidR="00026FC7">
        <w:rPr>
          <w:i/>
          <w:iCs/>
        </w:rPr>
        <w:t xml:space="preserve">igital </w:t>
      </w:r>
      <w:r>
        <w:rPr>
          <w:i/>
          <w:iCs/>
        </w:rPr>
        <w:t>h</w:t>
      </w:r>
      <w:r w:rsidR="00026FC7">
        <w:rPr>
          <w:i/>
          <w:iCs/>
        </w:rPr>
        <w:t>umanities</w:t>
      </w:r>
      <w:r w:rsidR="00026FC7">
        <w:t xml:space="preserve"> are not only about digita</w:t>
      </w:r>
      <w:ins w:id="59" w:author="Frédéric CLAVERT" w:date="2024-03-19T17:57:00Z">
        <w:r w:rsidR="006C44A7">
          <w:t>l</w:t>
        </w:r>
      </w:ins>
      <w:r>
        <w:t>ity</w:t>
      </w:r>
      <w:r w:rsidR="00026FC7">
        <w:t xml:space="preserve"> and humanities – but also a lot about practices, community, academia and how to change it. There is an internal contradiction within </w:t>
      </w:r>
      <w:r>
        <w:t>a community that embraces</w:t>
      </w:r>
      <w:r w:rsidR="00026FC7">
        <w:t xml:space="preserve"> at the same time a </w:t>
      </w:r>
      <w:r w:rsidR="00026FC7">
        <w:rPr>
          <w:i/>
          <w:iCs/>
        </w:rPr>
        <w:t>godfather</w:t>
      </w:r>
      <w:r w:rsidR="00026FC7">
        <w:t xml:space="preserve"> from the </w:t>
      </w:r>
      <w:r>
        <w:t>C</w:t>
      </w:r>
      <w:r w:rsidR="00026FC7">
        <w:t xml:space="preserve">atholic church and the claim </w:t>
      </w:r>
      <w:r>
        <w:t xml:space="preserve">of </w:t>
      </w:r>
      <w:r w:rsidR="00026FC7">
        <w:t>a revolution</w:t>
      </w:r>
      <w:r>
        <w:t>ary rupture</w:t>
      </w:r>
      <w:r w:rsidR="00026FC7">
        <w:t xml:space="preserve">. Maybe this contradiction </w:t>
      </w:r>
      <w:r w:rsidR="00D22A6B">
        <w:t xml:space="preserve">can </w:t>
      </w:r>
      <w:r w:rsidR="00026FC7">
        <w:t xml:space="preserve">be compared to the one that Thomas Haigh notes </w:t>
      </w:r>
      <w:r w:rsidR="00D22A6B">
        <w:t xml:space="preserve">in </w:t>
      </w:r>
      <w:r w:rsidR="00026FC7">
        <w:t>Negroponte’s 1995 book, wh</w:t>
      </w:r>
      <w:r w:rsidR="00D22A6B">
        <w:t>ere</w:t>
      </w:r>
      <w:r w:rsidR="00026FC7">
        <w:t xml:space="preserve"> claims were at the same time </w:t>
      </w:r>
      <w:r w:rsidR="00026FC7" w:rsidRPr="0030215D">
        <w:t>futuristic</w:t>
      </w:r>
      <w:r w:rsidR="00026FC7">
        <w:t xml:space="preserve"> and conservative</w:t>
      </w:r>
      <w:r w:rsidR="00D22A6B">
        <w:t xml:space="preserve">. In </w:t>
      </w:r>
      <w:r w:rsidR="00026FC7">
        <w:t xml:space="preserve">this sense digital humanities </w:t>
      </w:r>
      <w:r w:rsidR="00D22A6B">
        <w:t xml:space="preserve">may </w:t>
      </w:r>
      <w:r w:rsidR="00026FC7">
        <w:t>not be an exception.</w:t>
      </w:r>
    </w:p>
    <w:p w14:paraId="0520FB83" w14:textId="3077BBBE" w:rsidR="00D448BB" w:rsidRDefault="006F23B4">
      <w:pPr>
        <w:pStyle w:val="BodyText"/>
      </w:pPr>
      <w:r>
        <w:t xml:space="preserve">Statistics were the </w:t>
      </w:r>
      <w:r>
        <w:rPr>
          <w:i/>
          <w:iCs/>
        </w:rPr>
        <w:t xml:space="preserve">big </w:t>
      </w:r>
      <w:r w:rsidRPr="006F23B4">
        <w:rPr>
          <w:i/>
          <w:iCs/>
        </w:rPr>
        <w:t>data</w:t>
      </w:r>
      <w:r>
        <w:t xml:space="preserve"> of humanities research in the 1960s. </w:t>
      </w:r>
      <w:r w:rsidRPr="006F23B4">
        <w:t>The</w:t>
      </w:r>
      <w:r>
        <w:t xml:space="preserve"> fact that </w:t>
      </w:r>
      <w:r w:rsidR="00013848" w:rsidRPr="00E078DA">
        <w:rPr>
          <w:i/>
          <w:iCs/>
        </w:rPr>
        <w:t>h</w:t>
      </w:r>
      <w:r w:rsidRPr="00E078DA">
        <w:rPr>
          <w:i/>
          <w:iCs/>
        </w:rPr>
        <w:t xml:space="preserve">umanities </w:t>
      </w:r>
      <w:proofErr w:type="gramStart"/>
      <w:r w:rsidR="00013848" w:rsidRPr="00E078DA">
        <w:rPr>
          <w:i/>
          <w:iCs/>
        </w:rPr>
        <w:t>c</w:t>
      </w:r>
      <w:r w:rsidRPr="00E078DA">
        <w:rPr>
          <w:i/>
          <w:iCs/>
        </w:rPr>
        <w:t>omputing</w:t>
      </w:r>
      <w:proofErr w:type="gramEnd"/>
      <w:r>
        <w:t xml:space="preserve"> and then </w:t>
      </w:r>
      <w:r w:rsidR="00013848" w:rsidRPr="00E078DA">
        <w:rPr>
          <w:i/>
          <w:iCs/>
        </w:rPr>
        <w:t>d</w:t>
      </w:r>
      <w:r w:rsidRPr="00E078DA">
        <w:rPr>
          <w:i/>
          <w:iCs/>
        </w:rPr>
        <w:t xml:space="preserve">igital </w:t>
      </w:r>
      <w:r w:rsidR="00013848" w:rsidRPr="00E078DA">
        <w:rPr>
          <w:i/>
          <w:iCs/>
        </w:rPr>
        <w:t>h</w:t>
      </w:r>
      <w:r w:rsidRPr="00E078DA">
        <w:rPr>
          <w:i/>
          <w:iCs/>
        </w:rPr>
        <w:t>umanities</w:t>
      </w:r>
      <w:r>
        <w:t xml:space="preserve"> were not necessary only </w:t>
      </w:r>
      <w:r>
        <w:rPr>
          <w:i/>
          <w:iCs/>
        </w:rPr>
        <w:t>digital</w:t>
      </w:r>
      <w:r>
        <w:t xml:space="preserve"> explains </w:t>
      </w:r>
      <w:r w:rsidR="00013848">
        <w:t xml:space="preserve">why </w:t>
      </w:r>
      <w:r>
        <w:t xml:space="preserve">parts of the </w:t>
      </w:r>
      <w:r w:rsidR="00013848">
        <w:t>h</w:t>
      </w:r>
      <w:r>
        <w:t xml:space="preserve">umanities, including a school as important as the Annales, were not </w:t>
      </w:r>
      <w:r w:rsidR="00013848">
        <w:t xml:space="preserve">until recently </w:t>
      </w:r>
      <w:r>
        <w:t>considered part of</w:t>
      </w:r>
      <w:r w:rsidR="00013848">
        <w:t xml:space="preserve"> </w:t>
      </w:r>
      <w:commentRangeStart w:id="60"/>
      <w:r w:rsidR="00013848">
        <w:t>those traditions</w:t>
      </w:r>
      <w:r>
        <w:t>.</w:t>
      </w:r>
      <w:commentRangeEnd w:id="60"/>
      <w:r>
        <w:rPr>
          <w:rStyle w:val="CommentReference"/>
        </w:rPr>
        <w:commentReference w:id="60"/>
      </w:r>
    </w:p>
    <w:p w14:paraId="68E8031A" w14:textId="157713DE" w:rsidR="00D448BB" w:rsidRDefault="00D22A6B">
      <w:pPr>
        <w:pStyle w:val="BodyText"/>
      </w:pPr>
      <w:r>
        <w:t xml:space="preserve">Ultimately, the </w:t>
      </w:r>
      <w:r>
        <w:rPr>
          <w:i/>
          <w:iCs/>
        </w:rPr>
        <w:t>digital</w:t>
      </w:r>
      <w:r>
        <w:t xml:space="preserve"> </w:t>
      </w:r>
      <w:r w:rsidR="006F23B4">
        <w:t xml:space="preserve">that sets the </w:t>
      </w:r>
      <w:r w:rsidR="006F23B4">
        <w:rPr>
          <w:i/>
          <w:iCs/>
        </w:rPr>
        <w:t>d</w:t>
      </w:r>
      <w:r>
        <w:rPr>
          <w:i/>
          <w:iCs/>
        </w:rPr>
        <w:t xml:space="preserve">igital </w:t>
      </w:r>
      <w:r w:rsidR="006F23B4">
        <w:rPr>
          <w:i/>
          <w:iCs/>
        </w:rPr>
        <w:t>h</w:t>
      </w:r>
      <w:r>
        <w:rPr>
          <w:i/>
          <w:iCs/>
        </w:rPr>
        <w:t>umanities</w:t>
      </w:r>
      <w:r>
        <w:t xml:space="preserve"> </w:t>
      </w:r>
      <w:r w:rsidR="006F23B4">
        <w:t xml:space="preserve">aside from other humanities fields </w:t>
      </w:r>
      <w:r>
        <w:t>might</w:t>
      </w:r>
      <w:r w:rsidR="006F23B4">
        <w:t xml:space="preserve">, as </w:t>
      </w:r>
      <w:r w:rsidR="00F349F0">
        <w:t xml:space="preserve">Milad </w:t>
      </w:r>
      <w:proofErr w:type="spellStart"/>
      <w:r w:rsidR="006F23B4">
        <w:t>Doueihi</w:t>
      </w:r>
      <w:proofErr w:type="spellEnd"/>
      <w:r w:rsidR="006F23B4">
        <w:t xml:space="preserve"> implied,</w:t>
      </w:r>
      <w:r>
        <w:t xml:space="preserve"> relate more to culture</w:t>
      </w:r>
      <w:r w:rsidR="006F23B4">
        <w:t xml:space="preserve"> </w:t>
      </w:r>
      <w:commentRangeStart w:id="61"/>
      <w:commentRangeEnd w:id="61"/>
      <w:r w:rsidR="00F349F0">
        <w:rPr>
          <w:rStyle w:val="CommentReference"/>
        </w:rPr>
        <w:commentReference w:id="61"/>
      </w:r>
      <w:r w:rsidR="006F23B4">
        <w:t xml:space="preserve">than </w:t>
      </w:r>
      <w:r>
        <w:t xml:space="preserve">the use of computers in Humanities, they also set specific practices, even, maybe, specific set of research questions, </w:t>
      </w:r>
      <w:proofErr w:type="spellStart"/>
      <w:r>
        <w:t>etc</w:t>
      </w:r>
      <w:proofErr w:type="spellEnd"/>
      <w:r>
        <w:t xml:space="preserve"> (more collective, more community-</w:t>
      </w:r>
      <w:proofErr w:type="spellStart"/>
      <w:r>
        <w:t>ish</w:t>
      </w:r>
      <w:proofErr w:type="spellEnd"/>
      <w:r>
        <w:t>, supposed to be more open), though it has been true</w:t>
      </w:r>
      <w:ins w:id="62" w:author="Frédéric CLAVERT" w:date="2024-02-07T10:04:00Z">
        <w:r w:rsidR="002A0EAB">
          <w:t xml:space="preserve"> </w:t>
        </w:r>
      </w:ins>
      <w:r>
        <w:t>for other kind of practices (academic associations) in Humanities</w:t>
      </w:r>
      <w:ins w:id="63" w:author="Frédéric CLAVERT" w:date="2024-03-19T18:40:00Z">
        <w:r w:rsidR="003A55EF">
          <w:t>.</w:t>
        </w:r>
      </w:ins>
      <w:r w:rsidR="006F23B4">
        <w:t xml:space="preserve"> The digital humanities</w:t>
      </w:r>
      <w:r w:rsidR="00125D15">
        <w:t xml:space="preserve"> </w:t>
      </w:r>
      <w:r>
        <w:t xml:space="preserve">are as much characterized </w:t>
      </w:r>
      <w:r w:rsidR="006F23B4">
        <w:t xml:space="preserve">by </w:t>
      </w:r>
      <w:r>
        <w:t xml:space="preserve">non-digital elements than </w:t>
      </w:r>
      <w:r w:rsidR="006F23B4">
        <w:t xml:space="preserve">by </w:t>
      </w:r>
      <w:r>
        <w:t>digital ones, but non-digital elements are still partly based on encounter</w:t>
      </w:r>
      <w:r w:rsidR="006F23B4">
        <w:t>s</w:t>
      </w:r>
      <w:r>
        <w:t xml:space="preserve"> with the computer. In this sense, we could speak about a multilayered </w:t>
      </w:r>
      <w:r>
        <w:rPr>
          <w:i/>
          <w:iCs/>
        </w:rPr>
        <w:t>digitality</w:t>
      </w:r>
      <w:r>
        <w:t>:</w:t>
      </w:r>
    </w:p>
    <w:p w14:paraId="27CBF2C2" w14:textId="3E730466" w:rsidR="00D448BB" w:rsidRDefault="00E65F18">
      <w:pPr>
        <w:pStyle w:val="Compact"/>
        <w:numPr>
          <w:ilvl w:val="0"/>
          <w:numId w:val="2"/>
        </w:numPr>
      </w:pPr>
      <w:r>
        <w:lastRenderedPageBreak/>
        <w:t xml:space="preserve">digital in the sense of computers, as there’s no </w:t>
      </w:r>
      <w:r w:rsidR="00F349F0" w:rsidRPr="00B81DA5">
        <w:rPr>
          <w:i/>
          <w:iCs/>
        </w:rPr>
        <w:t>d</w:t>
      </w:r>
      <w:r w:rsidRPr="00B81DA5">
        <w:rPr>
          <w:i/>
          <w:iCs/>
        </w:rPr>
        <w:t xml:space="preserve">igital </w:t>
      </w:r>
      <w:r w:rsidR="00F349F0" w:rsidRPr="00B81DA5">
        <w:rPr>
          <w:i/>
          <w:iCs/>
        </w:rPr>
        <w:t>h</w:t>
      </w:r>
      <w:r w:rsidRPr="00B81DA5">
        <w:rPr>
          <w:i/>
          <w:iCs/>
        </w:rPr>
        <w:t>umanities</w:t>
      </w:r>
      <w:r>
        <w:t xml:space="preserve"> without computers,</w:t>
      </w:r>
    </w:p>
    <w:p w14:paraId="562CCF0C" w14:textId="36EAFFAF" w:rsidR="00D448BB" w:rsidRDefault="00D22A6B">
      <w:pPr>
        <w:pStyle w:val="Compact"/>
        <w:numPr>
          <w:ilvl w:val="0"/>
          <w:numId w:val="2"/>
        </w:numPr>
      </w:pPr>
      <w:r>
        <w:t xml:space="preserve">the transformation of this </w:t>
      </w:r>
      <w:r w:rsidR="00D45DE8">
        <w:t>computational</w:t>
      </w:r>
      <w:r>
        <w:t xml:space="preserve"> use in the Humanities into </w:t>
      </w:r>
      <w:commentRangeStart w:id="64"/>
      <w:r>
        <w:t xml:space="preserve">cultural digital objects </w:t>
      </w:r>
      <w:commentRangeEnd w:id="64"/>
      <w:r w:rsidR="00F349F0">
        <w:rPr>
          <w:rStyle w:val="CommentReference"/>
        </w:rPr>
        <w:commentReference w:id="64"/>
      </w:r>
      <w:r>
        <w:t>such as wikis,</w:t>
      </w:r>
    </w:p>
    <w:p w14:paraId="100FDFA5" w14:textId="77777777" w:rsidR="00D448BB" w:rsidRDefault="00E65F18">
      <w:pPr>
        <w:pStyle w:val="Compact"/>
        <w:numPr>
          <w:ilvl w:val="0"/>
          <w:numId w:val="2"/>
        </w:numPr>
      </w:pPr>
      <w:r>
        <w:t>the emergence of practices around those cultural digital objects.</w:t>
      </w:r>
    </w:p>
    <w:p w14:paraId="680EAF46" w14:textId="439AFDE6" w:rsidR="00D448BB" w:rsidRDefault="00E65F18" w:rsidP="006762BE">
      <w:pPr>
        <w:pStyle w:val="FirstParagraph"/>
      </w:pPr>
      <w:r>
        <w:t xml:space="preserve">I </w:t>
      </w:r>
      <w:r w:rsidR="00D22A6B">
        <w:t xml:space="preserve">therefore </w:t>
      </w:r>
      <w:r w:rsidR="00E51644">
        <w:t>subscribe</w:t>
      </w:r>
      <w:r>
        <w:t xml:space="preserve"> to an extended definition of </w:t>
      </w:r>
      <w:r>
        <w:rPr>
          <w:i/>
          <w:iCs/>
        </w:rPr>
        <w:t>digital</w:t>
      </w:r>
      <w:r>
        <w:t xml:space="preserve"> and </w:t>
      </w:r>
      <w:r>
        <w:rPr>
          <w:i/>
          <w:iCs/>
        </w:rPr>
        <w:t>digitality</w:t>
      </w:r>
      <w:r w:rsidR="00F349F0">
        <w:t xml:space="preserve"> grounded more in the work of</w:t>
      </w:r>
      <w:r>
        <w:t xml:space="preserve"> </w:t>
      </w:r>
      <w:proofErr w:type="spellStart"/>
      <w:r>
        <w:t>Doue</w:t>
      </w:r>
      <w:ins w:id="65" w:author="Frédéric CLAVERT" w:date="2024-03-19T18:10:00Z">
        <w:r w:rsidR="000F22CE">
          <w:t>i</w:t>
        </w:r>
      </w:ins>
      <w:r>
        <w:t>hi</w:t>
      </w:r>
      <w:proofErr w:type="spellEnd"/>
      <w:ins w:id="66" w:author="Frédéric CLAVERT" w:date="2024-02-07T10:04:00Z">
        <w:r w:rsidR="002A0EAB">
          <w:t xml:space="preserve"> </w:t>
        </w:r>
      </w:ins>
      <w:r w:rsidR="00F349F0">
        <w:t>than Negroponte.</w:t>
      </w:r>
      <w:ins w:id="67" w:author="Frédéric CLAVERT" w:date="2024-03-19T17:21:00Z">
        <w:r w:rsidR="00A85880">
          <w:t xml:space="preserve"> Following </w:t>
        </w:r>
        <w:proofErr w:type="spellStart"/>
        <w:r w:rsidR="00A85880">
          <w:t>Doue</w:t>
        </w:r>
      </w:ins>
      <w:ins w:id="68" w:author="Frédéric CLAVERT" w:date="2024-03-19T18:10:00Z">
        <w:r w:rsidR="00A061C8">
          <w:t>i</w:t>
        </w:r>
      </w:ins>
      <w:ins w:id="69" w:author="Frédéric CLAVERT" w:date="2024-03-19T17:21:00Z">
        <w:r w:rsidR="00A85880">
          <w:t>hi</w:t>
        </w:r>
        <w:proofErr w:type="spellEnd"/>
        <w:r w:rsidR="00A85880">
          <w:t>,</w:t>
        </w:r>
      </w:ins>
      <w:r>
        <w:t xml:space="preserve"> </w:t>
      </w:r>
      <w:r w:rsidR="00F349F0">
        <w:t xml:space="preserve">I </w:t>
      </w:r>
      <w:ins w:id="70" w:author="Frédéric CLAVERT" w:date="2024-03-19T17:21:00Z">
        <w:r w:rsidR="00A85880">
          <w:t xml:space="preserve">would </w:t>
        </w:r>
      </w:ins>
      <w:r w:rsidR="00D22A6B">
        <w:t xml:space="preserve">advocate </w:t>
      </w:r>
      <w:r>
        <w:t xml:space="preserve">for a form of digital humanism, </w:t>
      </w:r>
      <w:r w:rsidR="00D22A6B">
        <w:t>encompassing the realm of</w:t>
      </w:r>
      <w:r>
        <w:t xml:space="preserve"> digital humanities</w:t>
      </w:r>
      <w:ins w:id="71" w:author="Frédéric CLAVERT" w:date="2024-03-19T17:17:00Z">
        <w:r w:rsidR="00154EE5">
          <w:t xml:space="preserve">: </w:t>
        </w:r>
      </w:ins>
      <w:ins w:id="72" w:author="Frédéric CLAVERT" w:date="2024-03-19T17:19:00Z">
        <w:r w:rsidR="00A85880">
          <w:t>as Levi-Strauss identified three humanism (the aristocratic Renaissance Humanism, the bourgeois</w:t>
        </w:r>
      </w:ins>
      <w:ins w:id="73" w:author="Frédéric CLAVERT" w:date="2024-03-19T18:40:00Z">
        <w:r w:rsidR="003A55EF">
          <w:t xml:space="preserve"> exotic</w:t>
        </w:r>
      </w:ins>
      <w:ins w:id="74" w:author="Frédéric CLAVERT" w:date="2024-03-19T17:19:00Z">
        <w:r w:rsidR="00A85880">
          <w:t xml:space="preserve"> humanism </w:t>
        </w:r>
      </w:ins>
      <w:ins w:id="75" w:author="Frédéric CLAVERT" w:date="2024-03-19T18:40:00Z">
        <w:r w:rsidR="003A55EF">
          <w:t xml:space="preserve">of the </w:t>
        </w:r>
        <w:proofErr w:type="spellStart"/>
        <w:r w:rsidR="003A55EF">
          <w:t>XIXth</w:t>
        </w:r>
        <w:proofErr w:type="spellEnd"/>
        <w:r w:rsidR="003A55EF">
          <w:t xml:space="preserve"> century</w:t>
        </w:r>
      </w:ins>
      <w:ins w:id="76" w:author="Frédéric CLAVERT" w:date="2024-03-19T18:41:00Z">
        <w:r w:rsidR="003A55EF">
          <w:t xml:space="preserve"> </w:t>
        </w:r>
      </w:ins>
      <w:ins w:id="77" w:author="Frédéric CLAVERT" w:date="2024-03-19T17:19:00Z">
        <w:r w:rsidR="00A85880">
          <w:t>and the democratic humanis</w:t>
        </w:r>
      </w:ins>
      <w:ins w:id="78" w:author="Frédéric CLAVERT" w:date="2024-03-19T17:20:00Z">
        <w:r w:rsidR="00A85880">
          <w:t xml:space="preserve">m of the </w:t>
        </w:r>
        <w:proofErr w:type="spellStart"/>
        <w:r w:rsidR="00A85880">
          <w:t>XXth</w:t>
        </w:r>
        <w:proofErr w:type="spellEnd"/>
        <w:r w:rsidR="00A85880">
          <w:t xml:space="preserve"> Century), </w:t>
        </w:r>
      </w:ins>
      <w:ins w:id="79" w:author="Frédéric CLAVERT" w:date="2024-03-19T17:22:00Z">
        <w:r w:rsidR="00A85880">
          <w:rPr>
            <w:i/>
            <w:iCs/>
          </w:rPr>
          <w:t>digital humanism</w:t>
        </w:r>
        <w:r w:rsidR="00A85880">
          <w:t xml:space="preserve"> would be a fourth humanism, </w:t>
        </w:r>
      </w:ins>
      <w:ins w:id="80" w:author="Frédéric CLAVERT" w:date="2024-03-19T17:25:00Z">
        <w:r w:rsidR="00B81F58">
          <w:t xml:space="preserve">seen as a place of </w:t>
        </w:r>
      </w:ins>
      <w:ins w:id="81" w:author="Frédéric CLAVERT" w:date="2024-03-19T17:26:00Z">
        <w:r w:rsidR="00B81F58">
          <w:t xml:space="preserve">hybridity, of </w:t>
        </w:r>
      </w:ins>
      <w:ins w:id="82" w:author="Frédéric CLAVERT" w:date="2024-03-19T17:25:00Z">
        <w:r w:rsidR="00B81F58">
          <w:t xml:space="preserve">convergence </w:t>
        </w:r>
      </w:ins>
      <w:ins w:id="83" w:author="Frédéric CLAVERT" w:date="2024-03-19T17:26:00Z">
        <w:r w:rsidR="00B81F58">
          <w:t xml:space="preserve">of a complex </w:t>
        </w:r>
        <w:r w:rsidR="001F2C1C">
          <w:t xml:space="preserve">cultural legacy and </w:t>
        </w:r>
      </w:ins>
      <w:ins w:id="84" w:author="Frédéric CLAVERT" w:date="2024-03-19T17:27:00Z">
        <w:r w:rsidR="001F2C1C">
          <w:t>a set of technologies that are</w:t>
        </w:r>
      </w:ins>
      <w:ins w:id="85" w:author="Frédéric CLAVERT" w:date="2024-03-19T18:10:00Z">
        <w:r w:rsidR="009E7410">
          <w:t xml:space="preserve"> now</w:t>
        </w:r>
      </w:ins>
      <w:ins w:id="86" w:author="Frédéric CLAVERT" w:date="2024-03-19T17:27:00Z">
        <w:r w:rsidR="001F2C1C">
          <w:t xml:space="preserve"> present in all aspects of our lives</w:t>
        </w:r>
      </w:ins>
      <w:ins w:id="87" w:author="Frédéric CLAVERT" w:date="2024-03-19T18:03:00Z">
        <w:r w:rsidR="006762BE">
          <w:t>.</w:t>
        </w:r>
      </w:ins>
      <w:bookmarkEnd w:id="57"/>
    </w:p>
    <w:sectPr w:rsidR="00D448BB">
      <w:pgSz w:w="12240" w:h="15840"/>
      <w:pgMar w:top="1417" w:right="1417" w:bottom="1417" w:left="1417"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homas D Haigh" w:date="2024-01-20T12:15:00Z" w:initials="TH">
    <w:p w14:paraId="7ECCB203" w14:textId="77777777" w:rsidR="00B93E48" w:rsidRDefault="00B93E48" w:rsidP="00B93E48">
      <w:pPr>
        <w:pStyle w:val="CommentText"/>
      </w:pPr>
      <w:r>
        <w:rPr>
          <w:rStyle w:val="CommentReference"/>
        </w:rPr>
        <w:annotationRef/>
      </w:r>
      <w:r>
        <w:t>Numbers over ten are also digital</w:t>
      </w:r>
    </w:p>
  </w:comment>
  <w:comment w:id="2" w:author="Thomas D Haigh" w:date="2024-01-20T12:21:00Z" w:initials="TH">
    <w:p w14:paraId="5BCD34F1" w14:textId="77777777" w:rsidR="00275A16" w:rsidRDefault="00275A16" w:rsidP="00275A16">
      <w:pPr>
        <w:pStyle w:val="CommentText"/>
      </w:pPr>
      <w:r>
        <w:rPr>
          <w:rStyle w:val="CommentReference"/>
        </w:rPr>
        <w:annotationRef/>
      </w:r>
      <w:r>
        <w:t xml:space="preserve">Something is wrong with your quote here – you close the quote after X, but your intention seems to be to have a much larger part of this be a quote. </w:t>
      </w:r>
    </w:p>
  </w:comment>
  <w:comment w:id="3" w:author="Frédéric CLAVERT" w:date="2024-02-07T10:10:00Z" w:initials="FC">
    <w:p w14:paraId="38182496" w14:textId="77777777" w:rsidR="00AD2E45" w:rsidRDefault="00AD2E45" w:rsidP="00AD2E45">
      <w:r>
        <w:rPr>
          <w:rStyle w:val="CommentReference"/>
        </w:rPr>
        <w:annotationRef/>
      </w:r>
      <w:r>
        <w:rPr>
          <w:color w:val="000000"/>
          <w:sz w:val="20"/>
          <w:szCs w:val="20"/>
        </w:rPr>
        <w:t>No, I’m just using his expression of “digital and X”</w:t>
      </w:r>
    </w:p>
  </w:comment>
  <w:comment w:id="4" w:author="Frédéric CLAVERT" w:date="2024-02-07T17:47:00Z" w:initials="FC">
    <w:p w14:paraId="417E5C69" w14:textId="77777777" w:rsidR="00DF4BF2" w:rsidRDefault="00DF4BF2" w:rsidP="00DF4BF2">
      <w:r>
        <w:rPr>
          <w:rStyle w:val="CommentReference"/>
        </w:rPr>
        <w:annotationRef/>
      </w:r>
      <w:r>
        <w:rPr>
          <w:color w:val="000000"/>
          <w:sz w:val="20"/>
          <w:szCs w:val="20"/>
        </w:rPr>
        <w:t>I added the page</w:t>
      </w:r>
    </w:p>
    <w:p w14:paraId="3AA23A78" w14:textId="77777777" w:rsidR="00DF4BF2" w:rsidRDefault="00DF4BF2" w:rsidP="00DF4BF2"/>
  </w:comment>
  <w:comment w:id="10" w:author="Thomas D Haigh" w:date="2024-01-20T12:21:00Z" w:initials="TH">
    <w:p w14:paraId="3CBAB740" w14:textId="09991778" w:rsidR="00275A16" w:rsidRDefault="00275A16" w:rsidP="00275A16">
      <w:pPr>
        <w:pStyle w:val="CommentText"/>
      </w:pPr>
      <w:r>
        <w:rPr>
          <w:rStyle w:val="CommentReference"/>
        </w:rPr>
        <w:annotationRef/>
      </w:r>
      <w:r>
        <w:t>Problem is singular, but are goes with plural. Something wrong here.</w:t>
      </w:r>
    </w:p>
  </w:comment>
  <w:comment w:id="11" w:author="Frédéric CLAVERT" w:date="2024-02-07T10:11:00Z" w:initials="FC">
    <w:p w14:paraId="62833AD0" w14:textId="77777777" w:rsidR="003923A0" w:rsidRDefault="003923A0" w:rsidP="003923A0">
      <w:r>
        <w:rPr>
          <w:rStyle w:val="CommentReference"/>
        </w:rPr>
        <w:annotationRef/>
      </w:r>
      <w:r>
        <w:rPr>
          <w:color w:val="000000"/>
          <w:sz w:val="20"/>
          <w:szCs w:val="20"/>
        </w:rPr>
        <w:t>The subjects are ‘O’ and ‘1’, so for me it’s plural.</w:t>
      </w:r>
    </w:p>
  </w:comment>
  <w:comment w:id="12" w:author="Thomas D Haigh" w:date="2024-01-20T12:25:00Z" w:initials="TH">
    <w:p w14:paraId="4C87B63A" w14:textId="69279FF9" w:rsidR="00275A16" w:rsidRDefault="00275A16" w:rsidP="00275A16">
      <w:pPr>
        <w:pStyle w:val="CommentText"/>
      </w:pPr>
      <w:r>
        <w:rPr>
          <w:rStyle w:val="CommentReference"/>
        </w:rPr>
        <w:annotationRef/>
      </w:r>
      <w:r>
        <w:t>As I think I said before, quoting Brugger is fine but it would also be good to point back to section one of the book which is devoted to this very question.</w:t>
      </w:r>
    </w:p>
  </w:comment>
  <w:comment w:id="22" w:author="Thomas D Haigh" w:date="2024-01-20T12:33:00Z" w:initials="TH">
    <w:p w14:paraId="0DE59F95" w14:textId="77777777" w:rsidR="00D45C93" w:rsidRDefault="00D45C93" w:rsidP="00D45C93">
      <w:pPr>
        <w:pStyle w:val="CommentText"/>
      </w:pPr>
      <w:r>
        <w:rPr>
          <w:rStyle w:val="CommentReference"/>
        </w:rPr>
        <w:annotationRef/>
      </w:r>
      <w:r>
        <w:t>Single authored chapter so use singular pronoun.</w:t>
      </w:r>
    </w:p>
  </w:comment>
  <w:comment w:id="23" w:author="Thomas D Haigh" w:date="2024-01-20T12:36:00Z" w:initials="TH">
    <w:p w14:paraId="209C228C" w14:textId="77777777" w:rsidR="00D45C93" w:rsidRDefault="00D45C93" w:rsidP="00D45C93">
      <w:pPr>
        <w:pStyle w:val="CommentText"/>
      </w:pPr>
      <w:r>
        <w:rPr>
          <w:rStyle w:val="CommentReference"/>
        </w:rPr>
        <w:annotationRef/>
      </w:r>
      <w:r>
        <w:t>I changed the phrasing here because someone has to be alive to write something, but not for us to read it.</w:t>
      </w:r>
    </w:p>
  </w:comment>
  <w:comment w:id="25" w:author="Thomas D Haigh" w:date="2024-01-20T12:39:00Z" w:initials="TH">
    <w:p w14:paraId="1299AAF7" w14:textId="77777777" w:rsidR="00D45C93" w:rsidRDefault="00D45C93" w:rsidP="00D45C93">
      <w:pPr>
        <w:pStyle w:val="CommentText"/>
      </w:pPr>
      <w:r>
        <w:rPr>
          <w:rStyle w:val="CommentReference"/>
        </w:rPr>
        <w:annotationRef/>
      </w:r>
      <w:r>
        <w:t>I think I flagged this before: there is nothing analog about storing data on magnetic tape (or on punched cards) and we discuss this at length in part 1 of the book/</w:t>
      </w:r>
    </w:p>
  </w:comment>
  <w:comment w:id="26" w:author="Thomas D Haigh" w:date="2024-01-20T12:43:00Z" w:initials="TH">
    <w:p w14:paraId="5DE0FB4B" w14:textId="77777777" w:rsidR="007376F9" w:rsidRDefault="007376F9" w:rsidP="007376F9">
      <w:pPr>
        <w:pStyle w:val="CommentText"/>
      </w:pPr>
      <w:r>
        <w:rPr>
          <w:rStyle w:val="CommentReference"/>
        </w:rPr>
        <w:annotationRef/>
      </w:r>
      <w:r>
        <w:t>I think this is what you mean with a shift from paper to electronic media production. Calling punched cards and print analog just doesn’t work in terms of the perspective we take on digitality in this book.</w:t>
      </w:r>
    </w:p>
  </w:comment>
  <w:comment w:id="27" w:author="Thomas D Haigh" w:date="2024-01-20T12:44:00Z" w:initials="TH">
    <w:p w14:paraId="3E5C8C8B" w14:textId="77777777" w:rsidR="007376F9" w:rsidRDefault="007376F9" w:rsidP="007376F9">
      <w:pPr>
        <w:pStyle w:val="CommentText"/>
      </w:pPr>
      <w:r>
        <w:rPr>
          <w:rStyle w:val="CommentReference"/>
        </w:rPr>
        <w:annotationRef/>
      </w:r>
      <w:r>
        <w:t>You say this later in the same sentence so do not need to repeat.</w:t>
      </w:r>
    </w:p>
  </w:comment>
  <w:comment w:id="28" w:author="Frédéric CLAVERT" w:date="2024-03-19T18:39:00Z" w:initials="FC">
    <w:p w14:paraId="3C40D228" w14:textId="77777777" w:rsidR="004C58E9" w:rsidRDefault="004C58E9" w:rsidP="004C58E9">
      <w:r>
        <w:rPr>
          <w:rStyle w:val="CommentReference"/>
        </w:rPr>
        <w:annotationRef/>
      </w:r>
      <w:r>
        <w:rPr>
          <w:sz w:val="20"/>
          <w:szCs w:val="20"/>
        </w:rPr>
        <w:t>Yet, I would prefer to keep this sentence.</w:t>
      </w:r>
    </w:p>
  </w:comment>
  <w:comment w:id="29" w:author="Thomas D Haigh" w:date="2024-01-20T12:49:00Z" w:initials="TH">
    <w:p w14:paraId="7AEBB19A" w14:textId="38351CB9" w:rsidR="00EF7E69" w:rsidRDefault="00EF7E69" w:rsidP="00EF7E69">
      <w:pPr>
        <w:pStyle w:val="CommentText"/>
      </w:pPr>
      <w:r>
        <w:rPr>
          <w:rStyle w:val="CommentReference"/>
        </w:rPr>
        <w:annotationRef/>
      </w:r>
      <w:r>
        <w:t>We know there are three of them because you just told us their names.</w:t>
      </w:r>
    </w:p>
  </w:comment>
  <w:comment w:id="31" w:author="Thomas D Haigh" w:date="2024-01-20T12:51:00Z" w:initials="TH">
    <w:p w14:paraId="1A8D9B0F" w14:textId="77777777" w:rsidR="00F54F43" w:rsidRDefault="00F54F43" w:rsidP="00F54F43">
      <w:pPr>
        <w:pStyle w:val="CommentText"/>
      </w:pPr>
      <w:r>
        <w:rPr>
          <w:rStyle w:val="CommentReference"/>
        </w:rPr>
        <w:annotationRef/>
      </w:r>
      <w:r>
        <w:t>As you recently quoted this, I think we can rely on the reader remembering it.</w:t>
      </w:r>
    </w:p>
  </w:comment>
  <w:comment w:id="32" w:author="Thomas D Haigh" w:date="2024-01-20T12:52:00Z" w:initials="TH">
    <w:p w14:paraId="2716ABA1" w14:textId="77777777" w:rsidR="00F54F43" w:rsidRDefault="00F54F43" w:rsidP="00F54F43">
      <w:pPr>
        <w:pStyle w:val="CommentText"/>
      </w:pPr>
      <w:r>
        <w:rPr>
          <w:rStyle w:val="CommentReference"/>
        </w:rPr>
        <w:annotationRef/>
      </w:r>
      <w:r>
        <w:t>I assume you believe it actually did this, rather than merely seeming to.</w:t>
      </w:r>
    </w:p>
  </w:comment>
  <w:comment w:id="34" w:author="Thomas D Haigh" w:date="2024-01-20T12:56:00Z" w:initials="TH">
    <w:p w14:paraId="039EE02B" w14:textId="77777777" w:rsidR="00F54F43" w:rsidRDefault="00F54F43" w:rsidP="00F54F43">
      <w:pPr>
        <w:pStyle w:val="CommentText"/>
      </w:pPr>
      <w:r>
        <w:rPr>
          <w:rStyle w:val="CommentReference"/>
        </w:rPr>
        <w:annotationRef/>
      </w:r>
      <w:r>
        <w:t>You mentioned not far above the important role of the companion – no need to repeat.</w:t>
      </w:r>
    </w:p>
  </w:comment>
  <w:comment w:id="35" w:author="Thomas D Haigh" w:date="2024-01-20T12:57:00Z" w:initials="TH">
    <w:p w14:paraId="27A11DFD" w14:textId="77777777" w:rsidR="00F54F43" w:rsidRDefault="00F54F43" w:rsidP="00F54F43">
      <w:pPr>
        <w:pStyle w:val="CommentText"/>
      </w:pPr>
      <w:r>
        <w:rPr>
          <w:rStyle w:val="CommentReference"/>
        </w:rPr>
        <w:annotationRef/>
      </w:r>
      <w:r>
        <w:t>You do not need both “in a way” and “a sort of” here. Either one would do the job.</w:t>
      </w:r>
    </w:p>
  </w:comment>
  <w:comment w:id="36" w:author="Thomas D Haigh" w:date="2024-01-20T13:06:00Z" w:initials="TH">
    <w:p w14:paraId="4DC8329B" w14:textId="77777777" w:rsidR="00A0280B" w:rsidRDefault="00A0280B" w:rsidP="00A0280B">
      <w:pPr>
        <w:pStyle w:val="CommentText"/>
      </w:pPr>
      <w:r>
        <w:rPr>
          <w:rStyle w:val="CommentReference"/>
        </w:rPr>
        <w:annotationRef/>
      </w:r>
      <w:r>
        <w:t>You already told us his death date and, twice, that he wrote the foreword. The fact that he didn’t use the term DH is salient, but belongs somewhere earlier rather than being dropped here in passing.</w:t>
      </w:r>
    </w:p>
  </w:comment>
  <w:comment w:id="41" w:author="Thomas D Haigh" w:date="2024-01-20T13:11:00Z" w:initials="TH">
    <w:p w14:paraId="48A022CB" w14:textId="77777777" w:rsidR="00E8239B" w:rsidRDefault="00E8239B" w:rsidP="00E8239B">
      <w:pPr>
        <w:pStyle w:val="CommentText"/>
      </w:pPr>
      <w:r>
        <w:rPr>
          <w:rStyle w:val="CommentReference"/>
        </w:rPr>
        <w:annotationRef/>
      </w:r>
      <w:r>
        <w:t xml:space="preserve">But did you make this case? Your discussion above puts Busa in an intellectual tradition, but does not name anyone else doing comparable work so early. </w:t>
      </w:r>
    </w:p>
  </w:comment>
  <w:comment w:id="42" w:author="Thomas D Haigh" w:date="2024-01-20T13:12:00Z" w:initials="TH">
    <w:p w14:paraId="4263B16B" w14:textId="77777777" w:rsidR="00E8239B" w:rsidRDefault="00E8239B" w:rsidP="00E8239B">
      <w:pPr>
        <w:pStyle w:val="CommentText"/>
      </w:pPr>
      <w:r>
        <w:rPr>
          <w:rStyle w:val="CommentReference"/>
        </w:rPr>
        <w:annotationRef/>
      </w:r>
      <w:r>
        <w:t>Oh, you make the case in the next paragraph. So you’re referencing a case you didn’t make yet – rearrange the paragraphs to fix this.</w:t>
      </w:r>
    </w:p>
  </w:comment>
  <w:comment w:id="45" w:author="Thomas D Haigh" w:date="2024-01-20T13:22:00Z" w:initials="TH">
    <w:p w14:paraId="60D60BE1" w14:textId="77777777" w:rsidR="00DD146D" w:rsidRDefault="00DD146D" w:rsidP="00DD146D">
      <w:pPr>
        <w:pStyle w:val="CommentText"/>
      </w:pPr>
      <w:r>
        <w:rPr>
          <w:rStyle w:val="CommentReference"/>
        </w:rPr>
        <w:annotationRef/>
      </w:r>
      <w:r>
        <w:t>That’s a lot of twos in one line. Can you rephrase?</w:t>
      </w:r>
    </w:p>
  </w:comment>
  <w:comment w:id="46" w:author="Thomas D Haigh" w:date="2024-01-20T13:22:00Z" w:initials="TH">
    <w:p w14:paraId="7C55D7F5" w14:textId="77777777" w:rsidR="00DD146D" w:rsidRDefault="00DD146D" w:rsidP="00DD146D">
      <w:pPr>
        <w:pStyle w:val="CommentText"/>
      </w:pPr>
      <w:r>
        <w:rPr>
          <w:rStyle w:val="CommentReference"/>
        </w:rPr>
        <w:annotationRef/>
      </w:r>
      <w:r>
        <w:t>Surely this is a fact, not just a probability.</w:t>
      </w:r>
    </w:p>
  </w:comment>
  <w:comment w:id="55" w:author="Thomas D Haigh" w:date="2024-01-20T13:52:00Z" w:initials="TH">
    <w:p w14:paraId="63E827E3" w14:textId="77777777" w:rsidR="00013848" w:rsidRDefault="00013848" w:rsidP="00013848">
      <w:pPr>
        <w:pStyle w:val="CommentText"/>
      </w:pPr>
      <w:r>
        <w:rPr>
          <w:rStyle w:val="CommentReference"/>
        </w:rPr>
        <w:annotationRef/>
      </w:r>
      <w:r>
        <w:t>Turner seems relevant enough to be mentioned in the text here, but you’ll need the citation in a footnote.</w:t>
      </w:r>
    </w:p>
  </w:comment>
  <w:comment w:id="58" w:author="Thomas D Haigh" w:date="2024-01-20T13:55:00Z" w:initials="TH">
    <w:p w14:paraId="344A997D" w14:textId="77777777" w:rsidR="00013848" w:rsidRDefault="00013848" w:rsidP="00013848">
      <w:pPr>
        <w:pStyle w:val="CommentText"/>
      </w:pPr>
      <w:r>
        <w:rPr>
          <w:rStyle w:val="CommentReference"/>
        </w:rPr>
        <w:annotationRef/>
      </w:r>
      <w:r>
        <w:t>Again, one author = I, not we. Unless you are the monarch, of course.</w:t>
      </w:r>
    </w:p>
  </w:comment>
  <w:comment w:id="60" w:author="Thomas D Haigh" w:date="2024-01-20T14:01:00Z" w:initials="TH">
    <w:p w14:paraId="053B8655" w14:textId="77777777" w:rsidR="006F23B4" w:rsidRDefault="006F23B4" w:rsidP="006F23B4">
      <w:pPr>
        <w:pStyle w:val="CommentText"/>
      </w:pPr>
      <w:r>
        <w:rPr>
          <w:rStyle w:val="CommentReference"/>
        </w:rPr>
        <w:annotationRef/>
      </w:r>
      <w:r>
        <w:t>Feels like you are repeating yourself here, so I broke the big data part out as a snappier start to the paragraph and deleted the rest.</w:t>
      </w:r>
    </w:p>
  </w:comment>
  <w:comment w:id="61" w:author="Thomas D Haigh" w:date="2024-01-20T14:14:00Z" w:initials="TH">
    <w:p w14:paraId="4347EC5E" w14:textId="77777777" w:rsidR="00F349F0" w:rsidRDefault="00F349F0" w:rsidP="00F349F0">
      <w:pPr>
        <w:pStyle w:val="CommentText"/>
      </w:pPr>
      <w:r>
        <w:rPr>
          <w:rStyle w:val="CommentReference"/>
        </w:rPr>
        <w:annotationRef/>
      </w:r>
      <w:r>
        <w:t>You quoted this in the introduction – no need to repeat.</w:t>
      </w:r>
    </w:p>
  </w:comment>
  <w:comment w:id="64" w:author="Thomas D Haigh" w:date="2024-01-20T14:13:00Z" w:initials="TH">
    <w:p w14:paraId="327BF6A5" w14:textId="49F63ED7" w:rsidR="00F349F0" w:rsidRDefault="00F349F0" w:rsidP="00F349F0">
      <w:pPr>
        <w:pStyle w:val="CommentText"/>
      </w:pPr>
      <w:r>
        <w:rPr>
          <w:rStyle w:val="CommentReference"/>
        </w:rPr>
        <w:annotationRef/>
      </w:r>
      <w:r>
        <w:t xml:space="preserve">As an aside, you are substituting one question for another: what’s digital about a cultural digital object?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CCB203" w15:done="1"/>
  <w15:commentEx w15:paraId="5BCD34F1" w15:done="0"/>
  <w15:commentEx w15:paraId="38182496" w15:paraIdParent="5BCD34F1" w15:done="0"/>
  <w15:commentEx w15:paraId="3AA23A78" w15:paraIdParent="5BCD34F1" w15:done="0"/>
  <w15:commentEx w15:paraId="3CBAB740" w15:done="0"/>
  <w15:commentEx w15:paraId="62833AD0" w15:paraIdParent="3CBAB740" w15:done="0"/>
  <w15:commentEx w15:paraId="4C87B63A" w15:done="0"/>
  <w15:commentEx w15:paraId="0DE59F95" w15:done="1"/>
  <w15:commentEx w15:paraId="209C228C" w15:done="1"/>
  <w15:commentEx w15:paraId="1299AAF7" w15:done="1"/>
  <w15:commentEx w15:paraId="5DE0FB4B" w15:done="1"/>
  <w15:commentEx w15:paraId="3E5C8C8B" w15:done="0"/>
  <w15:commentEx w15:paraId="3C40D228" w15:paraIdParent="3E5C8C8B" w15:done="0"/>
  <w15:commentEx w15:paraId="7AEBB19A" w15:done="1"/>
  <w15:commentEx w15:paraId="1A8D9B0F" w15:done="1"/>
  <w15:commentEx w15:paraId="2716ABA1" w15:done="1"/>
  <w15:commentEx w15:paraId="039EE02B" w15:done="1"/>
  <w15:commentEx w15:paraId="27A11DFD" w15:done="1"/>
  <w15:commentEx w15:paraId="4DC8329B" w15:done="1"/>
  <w15:commentEx w15:paraId="48A022CB" w15:done="1"/>
  <w15:commentEx w15:paraId="4263B16B" w15:paraIdParent="48A022CB" w15:done="1"/>
  <w15:commentEx w15:paraId="60D60BE1" w15:done="1"/>
  <w15:commentEx w15:paraId="7C55D7F5" w15:done="1"/>
  <w15:commentEx w15:paraId="63E827E3" w15:done="1"/>
  <w15:commentEx w15:paraId="344A997D" w15:done="1"/>
  <w15:commentEx w15:paraId="053B8655" w15:done="1"/>
  <w15:commentEx w15:paraId="4347EC5E" w15:done="1"/>
  <w15:commentEx w15:paraId="327BF6A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9A2D0A1" w16cex:dateUtc="2024-01-20T18:15:00Z"/>
  <w16cex:commentExtensible w16cex:durableId="10674C25" w16cex:dateUtc="2024-01-20T18:21:00Z"/>
  <w16cex:commentExtensible w16cex:durableId="08BE2355" w16cex:dateUtc="2024-02-07T09:10:00Z"/>
  <w16cex:commentExtensible w16cex:durableId="69E564C1" w16cex:dateUtc="2024-02-07T16:47:00Z"/>
  <w16cex:commentExtensible w16cex:durableId="7A080F38" w16cex:dateUtc="2024-01-20T18:21:00Z"/>
  <w16cex:commentExtensible w16cex:durableId="44D16FA4" w16cex:dateUtc="2024-02-07T09:11:00Z"/>
  <w16cex:commentExtensible w16cex:durableId="5BC70B33" w16cex:dateUtc="2024-01-20T18:25:00Z"/>
  <w16cex:commentExtensible w16cex:durableId="1D361D11" w16cex:dateUtc="2024-01-20T18:33:00Z"/>
  <w16cex:commentExtensible w16cex:durableId="2DD76651" w16cex:dateUtc="2024-01-20T18:36:00Z"/>
  <w16cex:commentExtensible w16cex:durableId="3F847A3B" w16cex:dateUtc="2024-01-20T18:39:00Z"/>
  <w16cex:commentExtensible w16cex:durableId="5D904660" w16cex:dateUtc="2024-01-20T18:43:00Z"/>
  <w16cex:commentExtensible w16cex:durableId="64DE0BFD" w16cex:dateUtc="2024-01-20T18:44:00Z"/>
  <w16cex:commentExtensible w16cex:durableId="5FEBE696" w16cex:dateUtc="2024-03-19T17:39:00Z"/>
  <w16cex:commentExtensible w16cex:durableId="1F04D0B9" w16cex:dateUtc="2024-01-20T18:49:00Z"/>
  <w16cex:commentExtensible w16cex:durableId="5CB3BCAC" w16cex:dateUtc="2024-01-20T18:51:00Z"/>
  <w16cex:commentExtensible w16cex:durableId="7F0F1057" w16cex:dateUtc="2024-01-20T18:52:00Z"/>
  <w16cex:commentExtensible w16cex:durableId="4F950670" w16cex:dateUtc="2024-01-20T18:56:00Z"/>
  <w16cex:commentExtensible w16cex:durableId="63212062" w16cex:dateUtc="2024-01-20T18:57:00Z"/>
  <w16cex:commentExtensible w16cex:durableId="180BC7C5" w16cex:dateUtc="2024-01-20T19:06:00Z"/>
  <w16cex:commentExtensible w16cex:durableId="2B6F48CC" w16cex:dateUtc="2024-01-20T19:11:00Z"/>
  <w16cex:commentExtensible w16cex:durableId="47862573" w16cex:dateUtc="2024-01-20T19:12:00Z"/>
  <w16cex:commentExtensible w16cex:durableId="0FA34A21" w16cex:dateUtc="2024-01-20T19:22:00Z"/>
  <w16cex:commentExtensible w16cex:durableId="775523A6" w16cex:dateUtc="2024-01-20T19:22:00Z"/>
  <w16cex:commentExtensible w16cex:durableId="5E38EFA2" w16cex:dateUtc="2024-01-20T19:52:00Z"/>
  <w16cex:commentExtensible w16cex:durableId="12D9F9DB" w16cex:dateUtc="2024-01-20T19:55:00Z"/>
  <w16cex:commentExtensible w16cex:durableId="69DE483E" w16cex:dateUtc="2024-01-20T20:01:00Z"/>
  <w16cex:commentExtensible w16cex:durableId="6C212AE1" w16cex:dateUtc="2024-01-20T20:14:00Z"/>
  <w16cex:commentExtensible w16cex:durableId="1CF482C1" w16cex:dateUtc="2024-01-20T20: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CCB203" w16cid:durableId="69A2D0A1"/>
  <w16cid:commentId w16cid:paraId="5BCD34F1" w16cid:durableId="10674C25"/>
  <w16cid:commentId w16cid:paraId="38182496" w16cid:durableId="08BE2355"/>
  <w16cid:commentId w16cid:paraId="3AA23A78" w16cid:durableId="69E564C1"/>
  <w16cid:commentId w16cid:paraId="3CBAB740" w16cid:durableId="7A080F38"/>
  <w16cid:commentId w16cid:paraId="62833AD0" w16cid:durableId="44D16FA4"/>
  <w16cid:commentId w16cid:paraId="4C87B63A" w16cid:durableId="5BC70B33"/>
  <w16cid:commentId w16cid:paraId="0DE59F95" w16cid:durableId="1D361D11"/>
  <w16cid:commentId w16cid:paraId="209C228C" w16cid:durableId="2DD76651"/>
  <w16cid:commentId w16cid:paraId="1299AAF7" w16cid:durableId="3F847A3B"/>
  <w16cid:commentId w16cid:paraId="5DE0FB4B" w16cid:durableId="5D904660"/>
  <w16cid:commentId w16cid:paraId="3E5C8C8B" w16cid:durableId="64DE0BFD"/>
  <w16cid:commentId w16cid:paraId="3C40D228" w16cid:durableId="5FEBE696"/>
  <w16cid:commentId w16cid:paraId="7AEBB19A" w16cid:durableId="1F04D0B9"/>
  <w16cid:commentId w16cid:paraId="1A8D9B0F" w16cid:durableId="5CB3BCAC"/>
  <w16cid:commentId w16cid:paraId="2716ABA1" w16cid:durableId="7F0F1057"/>
  <w16cid:commentId w16cid:paraId="039EE02B" w16cid:durableId="4F950670"/>
  <w16cid:commentId w16cid:paraId="27A11DFD" w16cid:durableId="63212062"/>
  <w16cid:commentId w16cid:paraId="4DC8329B" w16cid:durableId="180BC7C5"/>
  <w16cid:commentId w16cid:paraId="48A022CB" w16cid:durableId="2B6F48CC"/>
  <w16cid:commentId w16cid:paraId="4263B16B" w16cid:durableId="47862573"/>
  <w16cid:commentId w16cid:paraId="60D60BE1" w16cid:durableId="0FA34A21"/>
  <w16cid:commentId w16cid:paraId="7C55D7F5" w16cid:durableId="775523A6"/>
  <w16cid:commentId w16cid:paraId="63E827E3" w16cid:durableId="5E38EFA2"/>
  <w16cid:commentId w16cid:paraId="344A997D" w16cid:durableId="12D9F9DB"/>
  <w16cid:commentId w16cid:paraId="053B8655" w16cid:durableId="69DE483E"/>
  <w16cid:commentId w16cid:paraId="4347EC5E" w16cid:durableId="6C212AE1"/>
  <w16cid:commentId w16cid:paraId="327BF6A5" w16cid:durableId="1CF482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AEC79" w14:textId="77777777" w:rsidR="00E112A1" w:rsidRDefault="00E112A1">
      <w:pPr>
        <w:spacing w:after="0"/>
      </w:pPr>
      <w:r>
        <w:separator/>
      </w:r>
    </w:p>
  </w:endnote>
  <w:endnote w:type="continuationSeparator" w:id="0">
    <w:p w14:paraId="20EA86C9" w14:textId="77777777" w:rsidR="00E112A1" w:rsidRDefault="00E112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AD9E6" w14:textId="77777777" w:rsidR="00E112A1" w:rsidRDefault="00E112A1">
      <w:r>
        <w:separator/>
      </w:r>
    </w:p>
  </w:footnote>
  <w:footnote w:type="continuationSeparator" w:id="0">
    <w:p w14:paraId="489726E4" w14:textId="77777777" w:rsidR="00E112A1" w:rsidRDefault="00E112A1">
      <w:r>
        <w:continuationSeparator/>
      </w:r>
    </w:p>
  </w:footnote>
  <w:footnote w:id="1">
    <w:p w14:paraId="246CB59F" w14:textId="1EF0192C" w:rsidR="00D448BB" w:rsidRPr="00FD0D36" w:rsidRDefault="00E65F18">
      <w:pPr>
        <w:pStyle w:val="FootnoteText"/>
        <w:rPr>
          <w:sz w:val="20"/>
          <w:szCs w:val="20"/>
        </w:rPr>
      </w:pPr>
      <w:r w:rsidRPr="00FD0D36">
        <w:rPr>
          <w:rStyle w:val="FootnoteReference"/>
          <w:sz w:val="20"/>
          <w:szCs w:val="20"/>
        </w:rPr>
        <w:footnoteRef/>
      </w:r>
      <w:r w:rsidRPr="00FD0D36">
        <w:rPr>
          <w:sz w:val="20"/>
          <w:szCs w:val="20"/>
        </w:rPr>
        <w:t xml:space="preserve"> </w:t>
      </w:r>
      <w:r w:rsidR="00A07ACA" w:rsidRPr="00FD0D36">
        <w:rPr>
          <w:sz w:val="20"/>
          <w:szCs w:val="20"/>
        </w:rPr>
        <w:t>We refer to</w:t>
      </w:r>
      <w:r w:rsidRPr="00FD0D36">
        <w:rPr>
          <w:sz w:val="20"/>
          <w:szCs w:val="20"/>
        </w:rPr>
        <w:t xml:space="preserve"> </w:t>
      </w:r>
      <w:proofErr w:type="spellStart"/>
      <w:r w:rsidRPr="00FD0D36">
        <w:rPr>
          <w:sz w:val="20"/>
          <w:szCs w:val="20"/>
        </w:rPr>
        <w:t>THATCamp</w:t>
      </w:r>
      <w:proofErr w:type="spellEnd"/>
      <w:r w:rsidRPr="00FD0D36">
        <w:rPr>
          <w:sz w:val="20"/>
          <w:szCs w:val="20"/>
        </w:rPr>
        <w:t xml:space="preserve"> 2009. For a definition of </w:t>
      </w:r>
      <w:proofErr w:type="spellStart"/>
      <w:r w:rsidRPr="00FD0D36">
        <w:rPr>
          <w:sz w:val="20"/>
          <w:szCs w:val="20"/>
        </w:rPr>
        <w:t>THATCamps</w:t>
      </w:r>
      <w:proofErr w:type="spellEnd"/>
      <w:r w:rsidRPr="00FD0D36">
        <w:rPr>
          <w:sz w:val="20"/>
          <w:szCs w:val="20"/>
        </w:rPr>
        <w:t xml:space="preserve">, please go to the now archived website: </w:t>
      </w:r>
      <w:hyperlink r:id="rId1">
        <w:r w:rsidRPr="00FD0D36">
          <w:rPr>
            <w:rStyle w:val="Hyperlink"/>
            <w:sz w:val="20"/>
            <w:szCs w:val="20"/>
          </w:rPr>
          <w:t>https://thatcamp.org/about/index.html</w:t>
        </w:r>
      </w:hyperlink>
      <w:r w:rsidRPr="00FD0D36">
        <w:rPr>
          <w:sz w:val="20"/>
          <w:szCs w:val="20"/>
        </w:rPr>
        <w:t xml:space="preserve">. The anecdote here </w:t>
      </w:r>
      <w:proofErr w:type="gramStart"/>
      <w:r w:rsidRPr="00FD0D36">
        <w:rPr>
          <w:sz w:val="20"/>
          <w:szCs w:val="20"/>
        </w:rPr>
        <w:t>dates back to</w:t>
      </w:r>
      <w:proofErr w:type="gramEnd"/>
      <w:r w:rsidRPr="00FD0D36">
        <w:rPr>
          <w:sz w:val="20"/>
          <w:szCs w:val="20"/>
        </w:rPr>
        <w:t xml:space="preserve"> </w:t>
      </w:r>
      <w:hyperlink r:id="rId2">
        <w:r w:rsidRPr="00FD0D36">
          <w:rPr>
            <w:rStyle w:val="Hyperlink"/>
            <w:sz w:val="20"/>
            <w:szCs w:val="20"/>
          </w:rPr>
          <w:t>THATCamp CHNM 2009</w:t>
        </w:r>
      </w:hyperlink>
      <w:r w:rsidRPr="00FD0D36">
        <w:rPr>
          <w:sz w:val="20"/>
          <w:szCs w:val="20"/>
        </w:rPr>
        <w:t xml:space="preserve">. One </w:t>
      </w:r>
      <w:r w:rsidR="00A07ACA" w:rsidRPr="00FD0D36">
        <w:rPr>
          <w:sz w:val="20"/>
          <w:szCs w:val="20"/>
        </w:rPr>
        <w:t xml:space="preserve">related </w:t>
      </w:r>
      <w:r w:rsidRPr="00FD0D36">
        <w:rPr>
          <w:sz w:val="20"/>
          <w:szCs w:val="20"/>
        </w:rPr>
        <w:t xml:space="preserve">blog can be read here: </w:t>
      </w:r>
      <w:hyperlink r:id="rId3">
        <w:r w:rsidRPr="00FD0D36">
          <w:rPr>
            <w:rStyle w:val="Hyperlink"/>
            <w:sz w:val="20"/>
            <w:szCs w:val="20"/>
          </w:rPr>
          <w:t>https://chnm2009.thatcamp.org/06/25/us-vs-them/index.html</w:t>
        </w:r>
      </w:hyperlink>
      <w:r w:rsidRPr="00FD0D36">
        <w:rPr>
          <w:sz w:val="20"/>
          <w:szCs w:val="20"/>
        </w:rPr>
        <w:t>. The anecdote is narrated as it happened according to the author’s memory – it might have happened otherwise.</w:t>
      </w:r>
    </w:p>
  </w:footnote>
  <w:footnote w:id="2">
    <w:p w14:paraId="7F7ADC49" w14:textId="43C7A75E" w:rsidR="00F47AD6" w:rsidRPr="00FD0D36" w:rsidRDefault="00F47AD6">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{"citationID":"a2WOHR4P","properties":{"formattedCitation":"Lisa Spiro, \\uc0\\u171{}\\uc0\\u160{}\\uc0\\u8220{}This Is Why We Fight\\uc0\\u8221{}: Defining the Values of the Digital Humanities\\uc0\\u160{}\\uc0\\u187{}, in {\\i{}Debates in the Digital Humanities}, \\uc0\\u233{}d. par Matthew K. Gold (University of Minnesota Press, 2012), 16\\uc0\\u8209{}35, https://doi.org/10.5749/minnesota/9780816677948.003.0003.","plainCitation":"Lisa Spiro, « “This Is Why We Fight”: Defining the Values of the Digital Humanities », in Debates in the Digital Humanities, éd. par Matthew K. Gold (University of Minnesota Press, 2012), 16‑35, https://doi.org/10.5749/minnesota/9780816677948.003.0003.","noteIndex":2},"citationItems":[{"id":4852,"uris":["http://zotero.org/users/4583/items/79QVQ3WM"],"itemData":{"id":4852,"type":"chapter","container-title":"Debates in the Digital Humanities","ISBN":"978-0-8166-7794-8","note":"DOI: 10.5749/minnesota/9780816677948.003.0003","page":"16-35","publisher":"University of Minnesota Press","source":"Crossref","title":"“This Is Why We Fight”: Defining the Values of the Digital Humanities","title-short":"“This Is Why We Fight”","URL":"http://minnesota.universitypressscholarship.com/view/10.5749/minnesota/9780816677948.001.0001/upso-9780816677948-chapter-3","editor":[{"family":"Gold","given":"Matthew K."}],"author":[{"family":"Spiro","given":"Lisa"}],"accessed":{"date-parts":[["2018",5,9]]},"issued":{"date-parts":[["2012",1,1]]},"citation-key":"spiroThisWhyWe2012"}}],"schema":"https://github.com/citation-style-language/schema/raw/master/csl-citation.json"}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Lisa Spiro, « “This Is Why We Fight”: Defining the Values of the Digital Humanities », in </w:t>
      </w:r>
      <w:r w:rsidRPr="00FD0D36">
        <w:rPr>
          <w:rFonts w:ascii="Cambria" w:cs="Times New Roman"/>
          <w:i/>
          <w:iCs/>
          <w:sz w:val="20"/>
          <w:szCs w:val="20"/>
          <w:lang w:val="en-GB"/>
        </w:rPr>
        <w:t>Debates in the Digital Humanities</w:t>
      </w:r>
      <w:r w:rsidRPr="00FD0D36">
        <w:rPr>
          <w:rFonts w:ascii="Cambria" w:cs="Times New Roman"/>
          <w:sz w:val="20"/>
          <w:szCs w:val="20"/>
          <w:lang w:val="en-GB"/>
        </w:rPr>
        <w:t xml:space="preserve">, </w:t>
      </w:r>
      <w:proofErr w:type="spellStart"/>
      <w:r w:rsidRPr="00FD0D36">
        <w:rPr>
          <w:rFonts w:ascii="Cambria" w:cs="Times New Roman"/>
          <w:sz w:val="20"/>
          <w:szCs w:val="20"/>
          <w:lang w:val="en-GB"/>
        </w:rPr>
        <w:t>éd</w:t>
      </w:r>
      <w:proofErr w:type="spellEnd"/>
      <w:r w:rsidRPr="00FD0D36">
        <w:rPr>
          <w:rFonts w:ascii="Cambria" w:cs="Times New Roman"/>
          <w:sz w:val="20"/>
          <w:szCs w:val="20"/>
          <w:lang w:val="en-GB"/>
        </w:rPr>
        <w:t>. par Matthew K. Gold (University of Minnesota Press, 2012), 16‑35, https://doi.org/10.5749/minnesota/9780816677948.003.0003.</w:t>
      </w:r>
      <w:r w:rsidRPr="00FD0D36">
        <w:rPr>
          <w:sz w:val="20"/>
          <w:szCs w:val="20"/>
        </w:rPr>
        <w:fldChar w:fldCharType="end"/>
      </w:r>
    </w:p>
  </w:footnote>
  <w:footnote w:id="3">
    <w:p w14:paraId="5DB7DBBF" w14:textId="35E41F5A" w:rsidR="00F47AD6" w:rsidRPr="00FD0D36" w:rsidRDefault="00F47AD6">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{"citationID":"30N7i7Fs","properties":{"formattedCitation":"Niels Br\\uc0\\u252{}gger, {\\i{}The Archived Web: Doing History in the Digital Age} (Cambridge, MA, USA: MIT Press, 2018), 17.","plainCitation":"Niels Brügger, The Archived Web: Doing History in the Digital Age (Cambridge, MA, USA: MIT Press, 2018), 17.","noteIndex":3},"citationItems":[{"id":16944,"uris":["http://zotero.org/users/4583/items/SZBYSYGW"],"itemData":{"id":16944,"type":"book","abstract":"An original methodological framework for approaching the archived web, both as a source and as an object of study in its own right.","event-place":"Cambridge, MA, USA","ISBN":"978-0-262-03902-4","language":"en","number-of-pages":"200","publisher":"MIT Press","publisher-place":"Cambridge, MA, USA","source":"MIT Press Books","title":"The Archived Web: Doing History in the Digital Age","title-short":"The Archived Web","author":[{"family":"Brügger","given":"Niels"}],"issued":{"date-parts":[["2018",11,27]]},"citation-key":"bruggerArchivedWebDoing2018"},"locator":"17","label":"page"}],"schema":"https://github.com/citation-style-language/schema/raw/master/csl-citation.json"}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Niels </w:t>
      </w:r>
      <w:proofErr w:type="spellStart"/>
      <w:r w:rsidRPr="00FD0D36">
        <w:rPr>
          <w:rFonts w:ascii="Cambria" w:cs="Times New Roman"/>
          <w:sz w:val="20"/>
          <w:szCs w:val="20"/>
          <w:lang w:val="en-GB"/>
        </w:rPr>
        <w:t>Brügger</w:t>
      </w:r>
      <w:proofErr w:type="spellEnd"/>
      <w:r w:rsidRPr="00FD0D36">
        <w:rPr>
          <w:rFonts w:ascii="Cambria" w:cs="Times New Roman"/>
          <w:sz w:val="20"/>
          <w:szCs w:val="20"/>
          <w:lang w:val="en-GB"/>
        </w:rPr>
        <w:t xml:space="preserve">, </w:t>
      </w:r>
      <w:r w:rsidRPr="00FD0D36">
        <w:rPr>
          <w:rFonts w:ascii="Cambria" w:cs="Times New Roman"/>
          <w:i/>
          <w:iCs/>
          <w:sz w:val="20"/>
          <w:szCs w:val="20"/>
          <w:lang w:val="en-GB"/>
        </w:rPr>
        <w:t>The Archived Web: Doing History in the Digital Age</w:t>
      </w:r>
      <w:r w:rsidRPr="00FD0D36">
        <w:rPr>
          <w:rFonts w:ascii="Cambria" w:cs="Times New Roman"/>
          <w:sz w:val="20"/>
          <w:szCs w:val="20"/>
          <w:lang w:val="en-GB"/>
        </w:rPr>
        <w:t xml:space="preserve"> (Cambridge, MA, USA: MIT Press, 2018), 17.</w:t>
      </w:r>
      <w:r w:rsidRPr="00FD0D36">
        <w:rPr>
          <w:sz w:val="20"/>
          <w:szCs w:val="20"/>
        </w:rPr>
        <w:fldChar w:fldCharType="end"/>
      </w:r>
    </w:p>
  </w:footnote>
  <w:footnote w:id="4">
    <w:p w14:paraId="7980678E" w14:textId="39A48E95" w:rsidR="00D448BB" w:rsidRPr="00FD0D36" w:rsidRDefault="00E65F18">
      <w:pPr>
        <w:pStyle w:val="FootnoteText"/>
        <w:rPr>
          <w:sz w:val="20"/>
          <w:szCs w:val="20"/>
        </w:rPr>
      </w:pPr>
      <w:r w:rsidRPr="00FD0D36">
        <w:rPr>
          <w:rStyle w:val="FootnoteReference"/>
          <w:sz w:val="20"/>
          <w:szCs w:val="20"/>
        </w:rPr>
        <w:footnoteRef/>
      </w:r>
      <w:r w:rsidRPr="00FD0D36">
        <w:rPr>
          <w:sz w:val="20"/>
          <w:szCs w:val="20"/>
        </w:rPr>
        <w:t xml:space="preserve"> </w:t>
      </w:r>
      <w:r w:rsidR="00F47AD6" w:rsidRPr="00FD0D36">
        <w:rPr>
          <w:sz w:val="20"/>
          <w:szCs w:val="20"/>
        </w:rPr>
        <w:t xml:space="preserve">Quoted by </w:t>
      </w:r>
      <w:proofErr w:type="spellStart"/>
      <w:r w:rsidR="00F47AD6" w:rsidRPr="00FD0D36">
        <w:rPr>
          <w:sz w:val="20"/>
          <w:szCs w:val="20"/>
        </w:rPr>
        <w:t>Brügger</w:t>
      </w:r>
      <w:proofErr w:type="spellEnd"/>
      <w:r w:rsidR="00F47AD6" w:rsidRPr="00FD0D36">
        <w:rPr>
          <w:sz w:val="20"/>
          <w:szCs w:val="20"/>
        </w:rPr>
        <w:t xml:space="preserve">: </w:t>
      </w:r>
      <w:proofErr w:type="spellStart"/>
      <w:r w:rsidRPr="00FD0D36">
        <w:rPr>
          <w:sz w:val="20"/>
          <w:szCs w:val="20"/>
        </w:rPr>
        <w:t>Finnemann</w:t>
      </w:r>
      <w:proofErr w:type="spellEnd"/>
      <w:r w:rsidRPr="00FD0D36">
        <w:rPr>
          <w:sz w:val="20"/>
          <w:szCs w:val="20"/>
        </w:rPr>
        <w:t xml:space="preserve">, N. O. (1999). Modernity </w:t>
      </w:r>
      <w:proofErr w:type="spellStart"/>
      <w:r w:rsidRPr="00FD0D36">
        <w:rPr>
          <w:sz w:val="20"/>
          <w:szCs w:val="20"/>
        </w:rPr>
        <w:t>modernised</w:t>
      </w:r>
      <w:proofErr w:type="spellEnd"/>
      <w:r w:rsidRPr="00FD0D36">
        <w:rPr>
          <w:sz w:val="20"/>
          <w:szCs w:val="20"/>
        </w:rPr>
        <w:t xml:space="preserve">: The cultural impact of </w:t>
      </w:r>
      <w:proofErr w:type="spellStart"/>
      <w:r w:rsidRPr="00FD0D36">
        <w:rPr>
          <w:sz w:val="20"/>
          <w:szCs w:val="20"/>
        </w:rPr>
        <w:t>computerisation</w:t>
      </w:r>
      <w:proofErr w:type="spellEnd"/>
      <w:r w:rsidRPr="00FD0D36">
        <w:rPr>
          <w:sz w:val="20"/>
          <w:szCs w:val="20"/>
        </w:rPr>
        <w:t xml:space="preserve">. In P. A. Mayer (Ed.), Computer, </w:t>
      </w:r>
      <w:proofErr w:type="gramStart"/>
      <w:r w:rsidRPr="00FD0D36">
        <w:rPr>
          <w:sz w:val="20"/>
          <w:szCs w:val="20"/>
        </w:rPr>
        <w:t>media</w:t>
      </w:r>
      <w:proofErr w:type="gramEnd"/>
      <w:r w:rsidRPr="00FD0D36">
        <w:rPr>
          <w:sz w:val="20"/>
          <w:szCs w:val="20"/>
        </w:rPr>
        <w:t xml:space="preserve"> and communication (pp. 141–159). Oxford: Oxford University Press.</w:t>
      </w:r>
    </w:p>
  </w:footnote>
  <w:footnote w:id="5">
    <w:p w14:paraId="0E34E888" w14:textId="2D8ED98B" w:rsidR="00F47AD6" w:rsidRPr="00FD0D36" w:rsidRDefault="00F47AD6">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{"citationID":"BVHSo7c0","properties":{"formattedCitation":"Milad Doueihi, {\\i{}Pour un humanisme num\\uc0\\u233{}rique}, Washing machine (Paris: publie.net, 2012).","plainCitation":"Milad Doueihi, Pour un humanisme numérique, Washing machine (Paris: publie.net, 2012).","noteIndex":5},"citationItems":[{"id":1111,"uris":["http://zotero.org/users/4583/items/I2J4XX3E"],"itemData":{"id":1111,"type":"book","collection-title":"Washing machine","event-place":"Paris","ISBN":"978-2-8145-0641-1","publisher":"publie.net","publisher-place":"Paris","title":"Pour un humanisme numérique","author":[{"family":"Doueihi","given":"Milad"}],"issued":{"date-parts":[["2012"]]},"citation-key":"doueihiPourHumanismeNumerique2012"}}],"schema":"https://github.com/citation-style-language/schema/raw/master/csl-citation.json"}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Milad </w:t>
      </w:r>
      <w:proofErr w:type="spellStart"/>
      <w:r w:rsidRPr="00FD0D36">
        <w:rPr>
          <w:rFonts w:ascii="Cambria" w:cs="Times New Roman"/>
          <w:sz w:val="20"/>
          <w:szCs w:val="20"/>
          <w:lang w:val="en-GB"/>
        </w:rPr>
        <w:t>Doueihi</w:t>
      </w:r>
      <w:proofErr w:type="spellEnd"/>
      <w:r w:rsidRPr="00FD0D36">
        <w:rPr>
          <w:rFonts w:ascii="Cambria" w:cs="Times New Roman"/>
          <w:sz w:val="20"/>
          <w:szCs w:val="20"/>
          <w:lang w:val="en-GB"/>
        </w:rPr>
        <w:t xml:space="preserve">, </w:t>
      </w:r>
      <w:proofErr w:type="gramStart"/>
      <w:r w:rsidRPr="00FD0D36">
        <w:rPr>
          <w:rFonts w:ascii="Cambria" w:cs="Times New Roman"/>
          <w:i/>
          <w:iCs/>
          <w:sz w:val="20"/>
          <w:szCs w:val="20"/>
          <w:lang w:val="en-GB"/>
        </w:rPr>
        <w:t>Pour</w:t>
      </w:r>
      <w:proofErr w:type="gramEnd"/>
      <w:r w:rsidRPr="00FD0D36">
        <w:rPr>
          <w:rFonts w:ascii="Cambria" w:cs="Times New Roman"/>
          <w:i/>
          <w:iCs/>
          <w:sz w:val="20"/>
          <w:szCs w:val="20"/>
          <w:lang w:val="en-GB"/>
        </w:rPr>
        <w:t xml:space="preserve"> un </w:t>
      </w:r>
      <w:proofErr w:type="spellStart"/>
      <w:r w:rsidRPr="00FD0D36">
        <w:rPr>
          <w:rFonts w:ascii="Cambria" w:cs="Times New Roman"/>
          <w:i/>
          <w:iCs/>
          <w:sz w:val="20"/>
          <w:szCs w:val="20"/>
          <w:lang w:val="en-GB"/>
        </w:rPr>
        <w:t>humanisme</w:t>
      </w:r>
      <w:proofErr w:type="spellEnd"/>
      <w:r w:rsidRPr="00FD0D36">
        <w:rPr>
          <w:rFonts w:ascii="Cambria" w:cs="Times New Roman"/>
          <w:i/>
          <w:iCs/>
          <w:sz w:val="20"/>
          <w:szCs w:val="20"/>
          <w:lang w:val="en-GB"/>
        </w:rPr>
        <w:t xml:space="preserve"> numérique</w:t>
      </w:r>
      <w:r w:rsidRPr="00FD0D36">
        <w:rPr>
          <w:rFonts w:ascii="Cambria" w:cs="Times New Roman"/>
          <w:sz w:val="20"/>
          <w:szCs w:val="20"/>
          <w:lang w:val="en-GB"/>
        </w:rPr>
        <w:t>, Washing machine (Paris: publie.net, 2012).</w:t>
      </w:r>
      <w:r w:rsidRPr="00FD0D36">
        <w:rPr>
          <w:sz w:val="20"/>
          <w:szCs w:val="20"/>
        </w:rPr>
        <w:fldChar w:fldCharType="end"/>
      </w:r>
    </w:p>
  </w:footnote>
  <w:footnote w:id="6">
    <w:p w14:paraId="16BD7C5C" w14:textId="0F662996" w:rsidR="00F47AD6" w:rsidRPr="00FD0D36" w:rsidRDefault="00F47AD6">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{"citationID":"mQOzNy1e","properties":{"formattedCitation":"Susan Schreibman, Ray Siemens, et John Unsworth, \\uc0\\u233{}d., \\uc0\\u171{}\\uc0\\u160{}The Digital Humanities and Humanities Computing: An Introduction\\uc0\\u160{}\\uc0\\u187{}, in {\\i{}A companion to digital humanities} (Blackwell Publishing, 2004), https://companions.digitalhumanities.org/DH/?chapter=content/9781405103213_foreword.html.","plainCitation":"Susan Schreibman, Ray Siemens, et John Unsworth, éd., « The Digital Humanities and Humanities Computing: An Introduction », in A companion to digital humanities (Blackwell Publishing, 2004), https://companions.digitalhumanities.org/DH/?chapter=content/9781405103213_foreword.html.","noteIndex":6},"citationItems":[{"id":22758,"uris":["http://zotero.org/users/4583/items/XSZEF94B"],"itemData":{"id":22758,"type":"chapter","container-title":"A companion to digital humanities","publisher":"Blackwell Publishing","title":"The Digital Humanities and Humanities Computing: An Introduction","URL":"https://companions.digitalhumanities.org/DH/?chapter=content/9781405103213_foreword.html","editor":[{"family":"Schreibman","given":"Susan"},{"family":"Siemens","given":"Ray"},{"family":"Unsworth","given":"John"}],"accessed":{"date-parts":[["2023",9,5]]},"issued":{"date-parts":[["2004"]]},"citation-key":"schreibmanDigitalHumanitiesHumanities2004"}}],"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Susan Schreibman, Ray Siemens, et John Unsworth, </w:t>
      </w:r>
      <w:proofErr w:type="spellStart"/>
      <w:r w:rsidRPr="00FD0D36">
        <w:rPr>
          <w:rFonts w:ascii="Cambria" w:cs="Times New Roman"/>
          <w:sz w:val="20"/>
          <w:szCs w:val="20"/>
          <w:lang w:val="en-GB"/>
        </w:rPr>
        <w:t>éd</w:t>
      </w:r>
      <w:proofErr w:type="spellEnd"/>
      <w:r w:rsidRPr="00FD0D36">
        <w:rPr>
          <w:rFonts w:ascii="Cambria" w:cs="Times New Roman"/>
          <w:sz w:val="20"/>
          <w:szCs w:val="20"/>
          <w:lang w:val="en-GB"/>
        </w:rPr>
        <w:t xml:space="preserve">., « The Digital Humanities and Humanities Computing: An Introduction », in </w:t>
      </w:r>
      <w:r w:rsidRPr="00FD0D36">
        <w:rPr>
          <w:rFonts w:ascii="Cambria" w:cs="Times New Roman"/>
          <w:i/>
          <w:iCs/>
          <w:sz w:val="20"/>
          <w:szCs w:val="20"/>
          <w:lang w:val="en-GB"/>
        </w:rPr>
        <w:t>A companion to digital humanities</w:t>
      </w:r>
      <w:r w:rsidRPr="00FD0D36">
        <w:rPr>
          <w:rFonts w:ascii="Cambria" w:cs="Times New Roman"/>
          <w:sz w:val="20"/>
          <w:szCs w:val="20"/>
          <w:lang w:val="en-GB"/>
        </w:rPr>
        <w:t xml:space="preserve"> (Blackwell Publishing, 2004), https://companions.digitalhumanities.org/DH/?chapter=content/9781405103213_foreword.html.</w:t>
      </w:r>
      <w:r w:rsidRPr="00FD0D36">
        <w:rPr>
          <w:sz w:val="20"/>
          <w:szCs w:val="20"/>
        </w:rPr>
        <w:fldChar w:fldCharType="end"/>
      </w:r>
    </w:p>
  </w:footnote>
  <w:footnote w:id="7">
    <w:p w14:paraId="6BB98D43" w14:textId="7979868C" w:rsidR="00077923" w:rsidRPr="00FD0D36" w:rsidRDefault="00077923">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{"citationID":"0D5q2eUE","properties":{"formattedCitation":"Max Reinert, \\uc0\\u171{}\\uc0\\u160{}Les \\uc0\\u8220{}mondes lexicaux\\uc0\\u8221{} et leur \\uc0\\u8220{}logique\\uc0\\u8221{} \\uc0\\u224{} travers l\\uc0\\u8217{}analyse statistique d\\uc0\\u8217{}un corpus de r\\uc0\\u233{}cits de cauchemars\\uc0\\u160{}\\uc0\\u187{}, {\\i{}Langage et soci\\uc0\\u233{}t\\uc0\\u233{}} 66, n\\super o\\nosupersub{} 1 (1993): 5\\uc0\\u8209{}39, https://doi.org/10.3406/lsoc.1993.2632.","plainCitation":"Max Reinert, « Les “mondes lexicaux” et leur “logique” à travers l’analyse statistique d’un corpus de récits de cauchemars », Langage et société 66, no 1 (1993): 5‑39, https://doi.org/10.3406/lsoc.1993.2632.","noteIndex":8},"citationItems":[{"id":4581,"uris":["http://zotero.org/users/4583/items/2DV2MHQ3"],"itemData":{"id":4581,"type":"article-journal","container-title":"Langage et société","DOI":"10.3406/lsoc.1993.2632","ISSN":"0181-4095","issue":"1","language":"fr","page":"5-39","source":"CrossRef","title":"Les 'mondes lexicaux' et leur 'logique' à travers l'analyse statistique d'un corpus de récits de cauchemars","URL":"http://www.persee.fr/web/revues/home/prescript/article/lsoc_0181-4095_1993_num_66_1_2632","volume":"66","author":[{"family":"Reinert","given":"Max"}],"accessed":{"date-parts":[["2015",10,19]]},"issued":{"date-parts":[["1993"]]},"citation-key":"reinertMondesLexicauxLeur1993"}}],"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Max Reinert, « Les “</w:t>
      </w:r>
      <w:proofErr w:type="spellStart"/>
      <w:r w:rsidRPr="00FD0D36">
        <w:rPr>
          <w:rFonts w:ascii="Cambria" w:cs="Times New Roman"/>
          <w:sz w:val="20"/>
          <w:szCs w:val="20"/>
          <w:lang w:val="en-GB"/>
        </w:rPr>
        <w:t>mondes</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lexicaux</w:t>
      </w:r>
      <w:proofErr w:type="spellEnd"/>
      <w:r w:rsidRPr="00FD0D36">
        <w:rPr>
          <w:rFonts w:ascii="Cambria" w:cs="Times New Roman"/>
          <w:sz w:val="20"/>
          <w:szCs w:val="20"/>
          <w:lang w:val="en-GB"/>
        </w:rPr>
        <w:t xml:space="preserve">” et </w:t>
      </w:r>
      <w:proofErr w:type="spellStart"/>
      <w:r w:rsidRPr="00FD0D36">
        <w:rPr>
          <w:rFonts w:ascii="Cambria" w:cs="Times New Roman"/>
          <w:sz w:val="20"/>
          <w:szCs w:val="20"/>
          <w:lang w:val="en-GB"/>
        </w:rPr>
        <w:t>leur</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logique</w:t>
      </w:r>
      <w:proofErr w:type="spellEnd"/>
      <w:r w:rsidRPr="00FD0D36">
        <w:rPr>
          <w:rFonts w:ascii="Cambria" w:cs="Times New Roman"/>
          <w:sz w:val="20"/>
          <w:szCs w:val="20"/>
          <w:lang w:val="en-GB"/>
        </w:rPr>
        <w:t xml:space="preserve">” à travers </w:t>
      </w:r>
      <w:proofErr w:type="spellStart"/>
      <w:r w:rsidRPr="00FD0D36">
        <w:rPr>
          <w:rFonts w:ascii="Cambria" w:cs="Times New Roman"/>
          <w:sz w:val="20"/>
          <w:szCs w:val="20"/>
          <w:lang w:val="en-GB"/>
        </w:rPr>
        <w:t>l’analyse</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statistique</w:t>
      </w:r>
      <w:proofErr w:type="spellEnd"/>
      <w:r w:rsidRPr="00FD0D36">
        <w:rPr>
          <w:rFonts w:ascii="Cambria" w:cs="Times New Roman"/>
          <w:sz w:val="20"/>
          <w:szCs w:val="20"/>
          <w:lang w:val="en-GB"/>
        </w:rPr>
        <w:t xml:space="preserve"> d’un corpus de </w:t>
      </w:r>
      <w:proofErr w:type="spellStart"/>
      <w:r w:rsidRPr="00FD0D36">
        <w:rPr>
          <w:rFonts w:ascii="Cambria" w:cs="Times New Roman"/>
          <w:sz w:val="20"/>
          <w:szCs w:val="20"/>
          <w:lang w:val="en-GB"/>
        </w:rPr>
        <w:t>récits</w:t>
      </w:r>
      <w:proofErr w:type="spellEnd"/>
      <w:r w:rsidRPr="00FD0D36">
        <w:rPr>
          <w:rFonts w:ascii="Cambria" w:cs="Times New Roman"/>
          <w:sz w:val="20"/>
          <w:szCs w:val="20"/>
          <w:lang w:val="en-GB"/>
        </w:rPr>
        <w:t xml:space="preserve"> de cauchemars », </w:t>
      </w:r>
      <w:proofErr w:type="spellStart"/>
      <w:r w:rsidRPr="00FD0D36">
        <w:rPr>
          <w:rFonts w:ascii="Cambria" w:cs="Times New Roman"/>
          <w:i/>
          <w:iCs/>
          <w:sz w:val="20"/>
          <w:szCs w:val="20"/>
          <w:lang w:val="en-GB"/>
        </w:rPr>
        <w:t>Langage</w:t>
      </w:r>
      <w:proofErr w:type="spellEnd"/>
      <w:r w:rsidRPr="00FD0D36">
        <w:rPr>
          <w:rFonts w:ascii="Cambria" w:cs="Times New Roman"/>
          <w:i/>
          <w:iCs/>
          <w:sz w:val="20"/>
          <w:szCs w:val="20"/>
          <w:lang w:val="en-GB"/>
        </w:rPr>
        <w:t xml:space="preserve"> et </w:t>
      </w:r>
      <w:proofErr w:type="spellStart"/>
      <w:r w:rsidRPr="00FD0D36">
        <w:rPr>
          <w:rFonts w:ascii="Cambria" w:cs="Times New Roman"/>
          <w:i/>
          <w:iCs/>
          <w:sz w:val="20"/>
          <w:szCs w:val="20"/>
          <w:lang w:val="en-GB"/>
        </w:rPr>
        <w:t>société</w:t>
      </w:r>
      <w:proofErr w:type="spellEnd"/>
      <w:r w:rsidRPr="00FD0D36">
        <w:rPr>
          <w:rFonts w:ascii="Cambria" w:cs="Times New Roman"/>
          <w:sz w:val="20"/>
          <w:szCs w:val="20"/>
          <w:lang w:val="en-GB"/>
        </w:rPr>
        <w:t xml:space="preserve"> 66, n</w:t>
      </w:r>
      <w:r w:rsidRPr="00FD0D36">
        <w:rPr>
          <w:rFonts w:ascii="Cambria" w:cs="Times New Roman"/>
          <w:sz w:val="20"/>
          <w:szCs w:val="20"/>
          <w:vertAlign w:val="superscript"/>
          <w:lang w:val="en-GB"/>
        </w:rPr>
        <w:t>o</w:t>
      </w:r>
      <w:r w:rsidRPr="00FD0D36">
        <w:rPr>
          <w:rFonts w:ascii="Cambria" w:cs="Times New Roman"/>
          <w:sz w:val="20"/>
          <w:szCs w:val="20"/>
          <w:lang w:val="en-GB"/>
        </w:rPr>
        <w:t xml:space="preserve"> 1 (1993): 5‑39, https://doi.org/10.3406/lsoc.1993.2632.</w:t>
      </w:r>
      <w:r w:rsidRPr="00FD0D36">
        <w:rPr>
          <w:sz w:val="20"/>
          <w:szCs w:val="20"/>
        </w:rPr>
        <w:fldChar w:fldCharType="end"/>
      </w:r>
    </w:p>
  </w:footnote>
  <w:footnote w:id="8">
    <w:p w14:paraId="4E11A7C6" w14:textId="4A0EAB4E" w:rsidR="00D448BB" w:rsidRPr="00FD0D36" w:rsidRDefault="00E65F18">
      <w:pPr>
        <w:pStyle w:val="FootnoteText"/>
        <w:rPr>
          <w:sz w:val="20"/>
          <w:szCs w:val="20"/>
        </w:rPr>
      </w:pPr>
      <w:r w:rsidRPr="00FD0D36">
        <w:rPr>
          <w:rStyle w:val="FootnoteReference"/>
          <w:sz w:val="20"/>
          <w:szCs w:val="20"/>
        </w:rPr>
        <w:footnoteRef/>
      </w:r>
      <w:r w:rsidRPr="00FD0D36">
        <w:rPr>
          <w:sz w:val="20"/>
          <w:szCs w:val="20"/>
        </w:rPr>
        <w:t xml:space="preserve"> For that, research, rather recent, do exist:</w:t>
      </w:r>
      <w:r w:rsidR="00F47AD6" w:rsidRPr="00FD0D36">
        <w:rPr>
          <w:sz w:val="20"/>
          <w:szCs w:val="20"/>
        </w:rPr>
        <w:t xml:space="preserve"> </w:t>
      </w:r>
      <w:r w:rsidR="00F47AD6" w:rsidRPr="00FD0D36">
        <w:rPr>
          <w:sz w:val="20"/>
          <w:szCs w:val="20"/>
        </w:rPr>
        <w:fldChar w:fldCharType="begin"/>
      </w:r>
      <w:r w:rsidR="00F47AD6" w:rsidRPr="00FD0D36">
        <w:rPr>
          <w:sz w:val="20"/>
          <w:szCs w:val="20"/>
        </w:rPr>
        <w:instrText xml:space="preserve"> ADDIN ZOTERO_ITEM CSL_CITATION {"citationID":"u8qDWdZw","properties":{"formattedCitation":"Chris Alen Sula et Heather V Hill, \\uc0\\u171{}\\uc0\\u160{}The Early History of Digital Humanities: An Analysis of Computers and the Humanities (1966\\uc0\\u8211{}2004) and Literary and Linguistic Computing (1986\\uc0\\u8211{}2004)\\uc0\\u160{}\\uc0\\u187{}, {\\i{}Digital Scholarship in the Humanities}, 5 novembre 2019, fqz072, https://doi.org/10.1093/llc/fqz072; Julianne Nyhan et Melissa Terras, \\uc0\\u171{}\\uc0\\u160{}Uncovering \\uc0\\u8216{}hidden\\uc0\\u8217{} contributions to the history of Digital Humanities: the Index Thomisticus\\uc0\\u8217{} female keypunch operators\\uc0\\u160{}\\uc0\\u187{}, in {\\i{}Digital Humanities 2017} (Montr\\uc0\\u233{}al, QC, Canada, 2017), 313\\uc0\\u8209{}15.","plainCitation":"Chris Alen Sula et Heather V Hill, « The Early History of Digital Humanities: An Analysis of Computers and the Humanities (1966–2004) and Literary and Linguistic Computing (1986–2004) », Digital Scholarship in the Humanities, 5 novembre 2019, fqz072, https://doi.org/10.1093/llc/fqz072; Julianne Nyhan et Melissa Terras, « Uncovering ‘hidden’ contributions to the history of Digital Humanities: the Index Thomisticus’ female keypunch operators », in Digital Humanities 2017 (Montréal, QC, Canada, 2017), 313‑15.","noteIndex":8},"citationItems":[{"id":22184,"uris":["http://zotero.org/users/4583/items/V5KE77DB"],"itemData":{"id":22184,"type":"article-journal","abstract":"Most commentators locate the origin of digital humanities (DH) in computational text analysis of the mid-twentieth century, beginning in 1946 with Roberto Busa’s plans for the Index Thomisticus, a massive attempt to encode nearly 11 million words of Thomas Aquinas’ writings on IBM punch cards. This event (and the narrative that follows) is found throughout the literature, leading some to believe that early DH work ‘concentrated, perhaps somewhat narrowly, on text analysis (such as classification systems, mark-up, text encoding, and scholarly editing)’ (Presner, 2010, p. 6). Others seem convinced that DH is still only text analysis or too dominated by it (Meeks, 2013)—and misguided in its approach (Fish, 2012). Meanwhile, Underwood (2017) has recently made a case for disentangling distant reading methods from DH generally, noting that the former predates and does not depend on digital technology.","container-title":"Digital Scholarship in the Humanities","DOI":"10.1093/llc/fqz072","ISSN":"2055-7671, 2055-768X","language":"en","page":"fqz072","source":"DOI.org (Crossref)","title":"The early history of digital humanities: An analysis of Computers and the Humanities (1966–2004) and Literary and Linguistic Computing (1986–2004)","title-short":"The early history of digital humanities","URL":"https://academic.oup.com/dsh/advance-article/doi/10.1093/llc/fqz072/5612984","author":[{"family":"Sula","given":"Chris Alen"},{"family":"Hill","given":"Heather V"}],"accessed":{"date-parts":[["2023",7,31]]},"issued":{"date-parts":[["2019",11,5]]},"citation-key":"sulaEarlyHistoryDigital2019"}},{"id":22174,"uris":["http://zotero.org/users/4583/items/TM5C2MXE"],"itemData":{"id":22174,"type":"chapter","container-title":"Digital Humanities 2017","event-place":"Montréal, QC, Canada","page":"313-315","publisher-place":"Montréal, QC, Canada","title":"Uncovering ‘hidden’ contributions to the history of Digital Humanities: the Index Thomisticus’ female keypunch operators","author":[{"family":"Nyhan","given":"Julianne"},{"family":"Terras","given":"Melissa"}],"issued":{"date-parts":[["2017"]]},"citation-key":"nyhanUncoveringHiddenContributions2017"}}],"schema":"https://github.com/citation-style-language/schema/raw/master/csl-citation.json"} </w:instrText>
      </w:r>
      <w:r w:rsidR="00F47AD6" w:rsidRPr="00FD0D36">
        <w:rPr>
          <w:sz w:val="20"/>
          <w:szCs w:val="20"/>
        </w:rPr>
        <w:fldChar w:fldCharType="separate"/>
      </w:r>
      <w:r w:rsidR="00F47AD6" w:rsidRPr="00FD0D36">
        <w:rPr>
          <w:rFonts w:ascii="Cambria" w:cs="Times New Roman"/>
          <w:sz w:val="20"/>
          <w:szCs w:val="20"/>
          <w:lang w:val="en-GB"/>
        </w:rPr>
        <w:t xml:space="preserve">Chris Alen Sula et Heather V Hill, « The Early History of Digital Humanities: An Analysis of Computers and the Humanities (1966–2004) and Literary and Linguistic Computing (1986–2004) », </w:t>
      </w:r>
      <w:r w:rsidR="00F47AD6" w:rsidRPr="00FD0D36">
        <w:rPr>
          <w:rFonts w:ascii="Cambria" w:cs="Times New Roman"/>
          <w:i/>
          <w:iCs/>
          <w:sz w:val="20"/>
          <w:szCs w:val="20"/>
          <w:lang w:val="en-GB"/>
        </w:rPr>
        <w:t>Digital Scholarship in the Humanities</w:t>
      </w:r>
      <w:r w:rsidR="00F47AD6" w:rsidRPr="00FD0D36">
        <w:rPr>
          <w:rFonts w:ascii="Cambria" w:cs="Times New Roman"/>
          <w:sz w:val="20"/>
          <w:szCs w:val="20"/>
          <w:lang w:val="en-GB"/>
        </w:rPr>
        <w:t xml:space="preserve">, 5 </w:t>
      </w:r>
      <w:proofErr w:type="spellStart"/>
      <w:r w:rsidR="00F47AD6" w:rsidRPr="00FD0D36">
        <w:rPr>
          <w:rFonts w:ascii="Cambria" w:cs="Times New Roman"/>
          <w:sz w:val="20"/>
          <w:szCs w:val="20"/>
          <w:lang w:val="en-GB"/>
        </w:rPr>
        <w:t>novembre</w:t>
      </w:r>
      <w:proofErr w:type="spellEnd"/>
      <w:r w:rsidR="00F47AD6" w:rsidRPr="00FD0D36">
        <w:rPr>
          <w:rFonts w:ascii="Cambria" w:cs="Times New Roman"/>
          <w:sz w:val="20"/>
          <w:szCs w:val="20"/>
          <w:lang w:val="en-GB"/>
        </w:rPr>
        <w:t xml:space="preserve"> 2019, fqz072, https://doi.org/10.1093/llc/fqz072; Julianne </w:t>
      </w:r>
      <w:proofErr w:type="spellStart"/>
      <w:r w:rsidR="00F47AD6" w:rsidRPr="00FD0D36">
        <w:rPr>
          <w:rFonts w:ascii="Cambria" w:cs="Times New Roman"/>
          <w:sz w:val="20"/>
          <w:szCs w:val="20"/>
          <w:lang w:val="en-GB"/>
        </w:rPr>
        <w:t>Nyhan</w:t>
      </w:r>
      <w:proofErr w:type="spellEnd"/>
      <w:r w:rsidR="00F47AD6" w:rsidRPr="00FD0D36">
        <w:rPr>
          <w:rFonts w:ascii="Cambria" w:cs="Times New Roman"/>
          <w:sz w:val="20"/>
          <w:szCs w:val="20"/>
          <w:lang w:val="en-GB"/>
        </w:rPr>
        <w:t xml:space="preserve"> et Melissa </w:t>
      </w:r>
      <w:proofErr w:type="spellStart"/>
      <w:r w:rsidR="00F47AD6" w:rsidRPr="00FD0D36">
        <w:rPr>
          <w:rFonts w:ascii="Cambria" w:cs="Times New Roman"/>
          <w:sz w:val="20"/>
          <w:szCs w:val="20"/>
          <w:lang w:val="en-GB"/>
        </w:rPr>
        <w:t>Terras</w:t>
      </w:r>
      <w:proofErr w:type="spellEnd"/>
      <w:r w:rsidR="00F47AD6" w:rsidRPr="00FD0D36">
        <w:rPr>
          <w:rFonts w:ascii="Cambria" w:cs="Times New Roman"/>
          <w:sz w:val="20"/>
          <w:szCs w:val="20"/>
          <w:lang w:val="en-GB"/>
        </w:rPr>
        <w:t xml:space="preserve">, « Uncovering ‘hidden’ contributions to the history of Digital Humanities: the Index </w:t>
      </w:r>
      <w:proofErr w:type="spellStart"/>
      <w:r w:rsidR="00F47AD6" w:rsidRPr="00FD0D36">
        <w:rPr>
          <w:rFonts w:ascii="Cambria" w:cs="Times New Roman"/>
          <w:sz w:val="20"/>
          <w:szCs w:val="20"/>
          <w:lang w:val="en-GB"/>
        </w:rPr>
        <w:t>Thomisticus</w:t>
      </w:r>
      <w:proofErr w:type="spellEnd"/>
      <w:r w:rsidR="00F47AD6" w:rsidRPr="00FD0D36">
        <w:rPr>
          <w:rFonts w:ascii="Cambria" w:cs="Times New Roman"/>
          <w:sz w:val="20"/>
          <w:szCs w:val="20"/>
          <w:lang w:val="en-GB"/>
        </w:rPr>
        <w:t xml:space="preserve">’ female keypunch operators », in </w:t>
      </w:r>
      <w:r w:rsidR="00F47AD6" w:rsidRPr="00FD0D36">
        <w:rPr>
          <w:rFonts w:ascii="Cambria" w:cs="Times New Roman"/>
          <w:i/>
          <w:iCs/>
          <w:sz w:val="20"/>
          <w:szCs w:val="20"/>
          <w:lang w:val="en-GB"/>
        </w:rPr>
        <w:t>Digital Humanities 2017</w:t>
      </w:r>
      <w:r w:rsidR="00F47AD6" w:rsidRPr="00FD0D36">
        <w:rPr>
          <w:rFonts w:ascii="Cambria" w:cs="Times New Roman"/>
          <w:sz w:val="20"/>
          <w:szCs w:val="20"/>
          <w:lang w:val="en-GB"/>
        </w:rPr>
        <w:t xml:space="preserve"> (Montréal, QC, Canada, 2017), 313‑15.</w:t>
      </w:r>
      <w:r w:rsidR="00F47AD6" w:rsidRPr="00FD0D36">
        <w:rPr>
          <w:sz w:val="20"/>
          <w:szCs w:val="20"/>
        </w:rPr>
        <w:fldChar w:fldCharType="end"/>
      </w:r>
    </w:p>
  </w:footnote>
  <w:footnote w:id="9">
    <w:p w14:paraId="7DFDD185" w14:textId="0DC41D00" w:rsidR="00F47AD6" w:rsidRPr="00FD0D36" w:rsidRDefault="00F47AD6">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{"citationID":"Zij1W6Gd","properties":{"formattedCitation":"Maurice Halbwachs, {\\i{}Les cadres sociaux de la m\\uc0\\u233{}moire / Maurice Halbwachs\\uc0\\u8239{}; postf. de G\\uc0\\u233{}rard Namer}, Biblioth\\uc0\\u232{}que de l\\uc0\\u8217{}\\uc0\\u233{}volution de l\\uc0\\u8217{}humanit\\uc0\\u233{} 8 (Paris: Albin Michel, 1994).","plainCitation":"Maurice Halbwachs, Les cadres sociaux de la mémoire / Maurice Halbwachs ; postf. de Gérard Namer, Bibliothèque de l’évolution de l’humanité 8 (Paris: Albin Michel, 1994).","noteIndex":9},"citationItems":[{"id":596,"uris":["http://zotero.org/users/4583/items/JU8MI82E"],"itemData":{"id":596,"type":"book","collection-title":"Bibliothèque de l'évolution de l'humanité 8","event-place":"Paris","ISBN":"978-2-226-07490-4","language":"fre","number-of-pages":"viii+367","publisher":"Albin Michel","publisher-place":"Paris","source":"Primo","title":"Les cadres sociaux de la mémoire / Maurice Halbwachs ; postf. de Gérard Namer","author":[{"family":"Halbwachs","given":"Maurice"}],"issued":{"date-parts":[["1994"]],"season":"1925"},"citation-key":"halbwachsCadresSociauxMemoire1994"}}],"schema":"https://github.com/citation-style-language/schema/raw/master/csl-citation.json"}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Maurice </w:t>
      </w:r>
      <w:proofErr w:type="spellStart"/>
      <w:r w:rsidRPr="00FD0D36">
        <w:rPr>
          <w:rFonts w:ascii="Cambria" w:cs="Times New Roman"/>
          <w:sz w:val="20"/>
          <w:szCs w:val="20"/>
          <w:lang w:val="en-GB"/>
        </w:rPr>
        <w:t>Halbwachs</w:t>
      </w:r>
      <w:proofErr w:type="spellEnd"/>
      <w:r w:rsidRPr="00FD0D36">
        <w:rPr>
          <w:rFonts w:ascii="Cambria" w:cs="Times New Roman"/>
          <w:sz w:val="20"/>
          <w:szCs w:val="20"/>
          <w:lang w:val="en-GB"/>
        </w:rPr>
        <w:t xml:space="preserve">, </w:t>
      </w:r>
      <w:r w:rsidRPr="00FD0D36">
        <w:rPr>
          <w:rFonts w:ascii="Cambria" w:cs="Times New Roman"/>
          <w:i/>
          <w:iCs/>
          <w:sz w:val="20"/>
          <w:szCs w:val="20"/>
          <w:lang w:val="en-GB"/>
        </w:rPr>
        <w:t xml:space="preserve">Les cadres </w:t>
      </w:r>
      <w:proofErr w:type="spellStart"/>
      <w:r w:rsidRPr="00FD0D36">
        <w:rPr>
          <w:rFonts w:ascii="Cambria" w:cs="Times New Roman"/>
          <w:i/>
          <w:iCs/>
          <w:sz w:val="20"/>
          <w:szCs w:val="20"/>
          <w:lang w:val="en-GB"/>
        </w:rPr>
        <w:t>sociaux</w:t>
      </w:r>
      <w:proofErr w:type="spellEnd"/>
      <w:r w:rsidRPr="00FD0D36">
        <w:rPr>
          <w:rFonts w:ascii="Cambria" w:cs="Times New Roman"/>
          <w:i/>
          <w:iCs/>
          <w:sz w:val="20"/>
          <w:szCs w:val="20"/>
          <w:lang w:val="en-GB"/>
        </w:rPr>
        <w:t xml:space="preserve"> de la </w:t>
      </w:r>
      <w:proofErr w:type="spellStart"/>
      <w:r w:rsidRPr="00FD0D36">
        <w:rPr>
          <w:rFonts w:ascii="Cambria" w:cs="Times New Roman"/>
          <w:i/>
          <w:iCs/>
          <w:sz w:val="20"/>
          <w:szCs w:val="20"/>
          <w:lang w:val="en-GB"/>
        </w:rPr>
        <w:t>mémoire</w:t>
      </w:r>
      <w:proofErr w:type="spellEnd"/>
      <w:r w:rsidRPr="00FD0D36">
        <w:rPr>
          <w:rFonts w:ascii="Cambria" w:cs="Times New Roman"/>
          <w:i/>
          <w:iCs/>
          <w:sz w:val="20"/>
          <w:szCs w:val="20"/>
          <w:lang w:val="en-GB"/>
        </w:rPr>
        <w:t xml:space="preserve"> / Maurice </w:t>
      </w:r>
      <w:proofErr w:type="spellStart"/>
      <w:proofErr w:type="gramStart"/>
      <w:r w:rsidRPr="00FD0D36">
        <w:rPr>
          <w:rFonts w:ascii="Cambria" w:cs="Times New Roman"/>
          <w:i/>
          <w:iCs/>
          <w:sz w:val="20"/>
          <w:szCs w:val="20"/>
          <w:lang w:val="en-GB"/>
        </w:rPr>
        <w:t>Halbwachs</w:t>
      </w:r>
      <w:proofErr w:type="spellEnd"/>
      <w:r w:rsidRPr="00FD0D36">
        <w:rPr>
          <w:rFonts w:ascii="Cambria" w:cs="Times New Roman"/>
          <w:i/>
          <w:iCs/>
          <w:sz w:val="20"/>
          <w:szCs w:val="20"/>
          <w:lang w:val="en-GB"/>
        </w:rPr>
        <w:t> ;</w:t>
      </w:r>
      <w:proofErr w:type="gramEnd"/>
      <w:r w:rsidRPr="00FD0D36">
        <w:rPr>
          <w:rFonts w:ascii="Cambria" w:cs="Times New Roman"/>
          <w:i/>
          <w:iCs/>
          <w:sz w:val="20"/>
          <w:szCs w:val="20"/>
          <w:lang w:val="en-GB"/>
        </w:rPr>
        <w:t xml:space="preserve"> </w:t>
      </w:r>
      <w:proofErr w:type="spellStart"/>
      <w:r w:rsidRPr="00FD0D36">
        <w:rPr>
          <w:rFonts w:ascii="Cambria" w:cs="Times New Roman"/>
          <w:i/>
          <w:iCs/>
          <w:sz w:val="20"/>
          <w:szCs w:val="20"/>
          <w:lang w:val="en-GB"/>
        </w:rPr>
        <w:t>postf</w:t>
      </w:r>
      <w:proofErr w:type="spellEnd"/>
      <w:r w:rsidRPr="00FD0D36">
        <w:rPr>
          <w:rFonts w:ascii="Cambria" w:cs="Times New Roman"/>
          <w:i/>
          <w:iCs/>
          <w:sz w:val="20"/>
          <w:szCs w:val="20"/>
          <w:lang w:val="en-GB"/>
        </w:rPr>
        <w:t xml:space="preserve">. de Gérard </w:t>
      </w:r>
      <w:proofErr w:type="spellStart"/>
      <w:r w:rsidRPr="00FD0D36">
        <w:rPr>
          <w:rFonts w:ascii="Cambria" w:cs="Times New Roman"/>
          <w:i/>
          <w:iCs/>
          <w:sz w:val="20"/>
          <w:szCs w:val="20"/>
          <w:lang w:val="en-GB"/>
        </w:rPr>
        <w:t>Namer</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Bibliothèque</w:t>
      </w:r>
      <w:proofErr w:type="spellEnd"/>
      <w:r w:rsidRPr="00FD0D36">
        <w:rPr>
          <w:rFonts w:ascii="Cambria" w:cs="Times New Roman"/>
          <w:sz w:val="20"/>
          <w:szCs w:val="20"/>
          <w:lang w:val="en-GB"/>
        </w:rPr>
        <w:t xml:space="preserve"> de </w:t>
      </w:r>
      <w:proofErr w:type="spellStart"/>
      <w:r w:rsidRPr="00FD0D36">
        <w:rPr>
          <w:rFonts w:ascii="Cambria" w:cs="Times New Roman"/>
          <w:sz w:val="20"/>
          <w:szCs w:val="20"/>
          <w:lang w:val="en-GB"/>
        </w:rPr>
        <w:t>l’évolution</w:t>
      </w:r>
      <w:proofErr w:type="spellEnd"/>
      <w:r w:rsidRPr="00FD0D36">
        <w:rPr>
          <w:rFonts w:ascii="Cambria" w:cs="Times New Roman"/>
          <w:sz w:val="20"/>
          <w:szCs w:val="20"/>
          <w:lang w:val="en-GB"/>
        </w:rPr>
        <w:t xml:space="preserve"> de </w:t>
      </w:r>
      <w:proofErr w:type="spellStart"/>
      <w:r w:rsidRPr="00FD0D36">
        <w:rPr>
          <w:rFonts w:ascii="Cambria" w:cs="Times New Roman"/>
          <w:sz w:val="20"/>
          <w:szCs w:val="20"/>
          <w:lang w:val="en-GB"/>
        </w:rPr>
        <w:t>l’humanité</w:t>
      </w:r>
      <w:proofErr w:type="spellEnd"/>
      <w:r w:rsidRPr="00FD0D36">
        <w:rPr>
          <w:rFonts w:ascii="Cambria" w:cs="Times New Roman"/>
          <w:sz w:val="20"/>
          <w:szCs w:val="20"/>
          <w:lang w:val="en-GB"/>
        </w:rPr>
        <w:t xml:space="preserve"> 8 (Paris: Albin Michel, 1994).</w:t>
      </w:r>
      <w:r w:rsidRPr="00FD0D36">
        <w:rPr>
          <w:sz w:val="20"/>
          <w:szCs w:val="20"/>
        </w:rPr>
        <w:fldChar w:fldCharType="end"/>
      </w:r>
    </w:p>
  </w:footnote>
  <w:footnote w:id="10">
    <w:p w14:paraId="713AC8D8" w14:textId="16562D6F" w:rsidR="00F47AD6" w:rsidRPr="00FD0D36" w:rsidRDefault="00F47AD6" w:rsidP="00F47AD6">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00077923" w:rsidRPr="00FD0D36">
        <w:rPr>
          <w:sz w:val="20"/>
          <w:szCs w:val="20"/>
        </w:rPr>
        <w:instrText xml:space="preserve"> ADDIN ZOTERO_ITEM CSL_CITATION {"citationID":"JxmweTKd","properties":{"formattedCitation":"Roberto Busa, \\uc0\\u171{}\\uc0\\u160{}Foreword: Perspectives on the Digital Humanities\\uc0\\u160{}\\uc0\\u187{}, in {\\i{}A companion to digital humanities}, \\uc0\\u233{}d. par Susan Schreibman, Ray Siemens, et John Unsworth (Blackwell Publishing, 2004), https://companions.digitalhumanities.org/DH/?chapter=content/9781405103213_foreword.html.","plainCitation":"Roberto Busa, « Foreword: Perspectives on the Digital Humanities », in A companion to digital humanities, éd. par Susan Schreibman, Ray Siemens, et John Unsworth (Blackwell Publishing, 2004), https://companions.digitalhumanities.org/DH/?chapter=content/9781405103213_foreword.html.","noteIndex":12},"citationItems":[{"id":22392,"uris":["http://zotero.org/users/4583/items/JSVASNVE"],"itemData":{"id":22392,"type":"chapter","container-title":"A companion to digital humanities","publisher":"Blackwell Publishing","title":"Foreword: Perspectives on the Digital Humanities","URL":"https://companions.digitalhumanities.org/DH/?chapter=content/9781405103213_foreword.html","author":[{"family":"Busa","given":"Roberto"}],"editor":[{"family":"Schreibman","given":"Susan"},{"family":"Siemens","given":"Ray"},{"family":"Unsworth","given":"John"}],"accessed":{"date-parts":[["2023",9,5]]},"issued":{"date-parts":[["2004"]]},"citation-key":"busaForewordPerspectivesDigital2004"}}],"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Roberto </w:t>
      </w:r>
      <w:proofErr w:type="spellStart"/>
      <w:r w:rsidRPr="00FD0D36">
        <w:rPr>
          <w:rFonts w:ascii="Cambria" w:cs="Times New Roman"/>
          <w:sz w:val="20"/>
          <w:szCs w:val="20"/>
          <w:lang w:val="en-GB"/>
        </w:rPr>
        <w:t>Busa</w:t>
      </w:r>
      <w:proofErr w:type="spellEnd"/>
      <w:r w:rsidRPr="00FD0D36">
        <w:rPr>
          <w:rFonts w:ascii="Cambria" w:cs="Times New Roman"/>
          <w:sz w:val="20"/>
          <w:szCs w:val="20"/>
          <w:lang w:val="en-GB"/>
        </w:rPr>
        <w:t xml:space="preserve">, « Foreword: Perspectives on the Digital Humanities », in </w:t>
      </w:r>
      <w:r w:rsidRPr="00FD0D36">
        <w:rPr>
          <w:rFonts w:ascii="Cambria" w:cs="Times New Roman"/>
          <w:i/>
          <w:iCs/>
          <w:sz w:val="20"/>
          <w:szCs w:val="20"/>
          <w:lang w:val="en-GB"/>
        </w:rPr>
        <w:t>A companion to digital humanities</w:t>
      </w:r>
      <w:r w:rsidRPr="00FD0D36">
        <w:rPr>
          <w:rFonts w:ascii="Cambria" w:cs="Times New Roman"/>
          <w:sz w:val="20"/>
          <w:szCs w:val="20"/>
          <w:lang w:val="en-GB"/>
        </w:rPr>
        <w:t xml:space="preserve">, </w:t>
      </w:r>
      <w:proofErr w:type="spellStart"/>
      <w:r w:rsidRPr="00FD0D36">
        <w:rPr>
          <w:rFonts w:ascii="Cambria" w:cs="Times New Roman"/>
          <w:sz w:val="20"/>
          <w:szCs w:val="20"/>
          <w:lang w:val="en-GB"/>
        </w:rPr>
        <w:t>éd</w:t>
      </w:r>
      <w:proofErr w:type="spellEnd"/>
      <w:r w:rsidRPr="00FD0D36">
        <w:rPr>
          <w:rFonts w:ascii="Cambria" w:cs="Times New Roman"/>
          <w:sz w:val="20"/>
          <w:szCs w:val="20"/>
          <w:lang w:val="en-GB"/>
        </w:rPr>
        <w:t>. par Susan Schreibman, Ray Siemens, et John Unsworth (Blackwell Publishing, 2004), https://companions.digitalhumanities.org/DH/?chapter=content/9781405103213_foreword.html.</w:t>
      </w:r>
      <w:r w:rsidRPr="00FD0D36">
        <w:rPr>
          <w:sz w:val="20"/>
          <w:szCs w:val="20"/>
        </w:rPr>
        <w:fldChar w:fldCharType="end"/>
      </w:r>
    </w:p>
  </w:footnote>
  <w:footnote w:id="11">
    <w:p w14:paraId="672D08E2" w14:textId="19E41C7C" w:rsidR="00A7518E" w:rsidRPr="00FD0D36" w:rsidRDefault="00A7518E">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{"citationID":"YJ39nAQh","properties":{"formattedCitation":"Matthew Kirschenbaum, \\uc0\\u171{}\\uc0\\u160{}\\uc0\\u8220{}Chapter 1: What Is Digital Humanities and What\\uc0\\u8217{}s It Doing in English Departments? | Matthew Kirschenbaum\\uc0\\u8221{} in \\uc0\\u8220{}Debates in the Digital Humanities\\uc0\\u8221{} on Debates in the DH Manifold\\uc0\\u160{}\\uc0\\u187{}, in {\\i{}Debates in the Digital Humanities}, 2012.","plainCitation":"Matthew Kirschenbaum, « “Chapter 1: What Is Digital Humanities and What’s It Doing in English Departments? | Matthew Kirschenbaum” in “Debates in the Digital Humanities” on Debates in the DH Manifold », in Debates in the Digital Humanities, 2012.","noteIndex":12},"citationItems":[{"id":22379,"uris":["http://zotero.org/users/4583/items/PVJWGC4J"],"itemData":{"id":22379,"type":"chapter","container-title":"Debates in the Digital Humanities","language":"en","source":"Zotero","title":"“Chapter 1: What Is Digital Humanities and What’s It Doing in English Departments? | Matthew Kirschenbaum” in “Debates in the Digital Humanities” on Debates in the DH Manifold","author":[{"family":"Kirschenbaum","given":"Matthew"}],"issued":{"date-parts":[["2012"]]},"citation-key":"kirschenbaumChapterWhatDigital2012"}}],"schema":"https://github.com/citation-style-language/schema/raw/master/csl-citation.json"}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Matthew Kirschenbaum, « “Chapter 1: What </w:t>
      </w:r>
      <w:proofErr w:type="gramStart"/>
      <w:r w:rsidRPr="00FD0D36">
        <w:rPr>
          <w:rFonts w:ascii="Cambria" w:cs="Times New Roman"/>
          <w:sz w:val="20"/>
          <w:szCs w:val="20"/>
          <w:lang w:val="en-GB"/>
        </w:rPr>
        <w:t>Is</w:t>
      </w:r>
      <w:proofErr w:type="gramEnd"/>
      <w:r w:rsidRPr="00FD0D36">
        <w:rPr>
          <w:rFonts w:ascii="Cambria" w:cs="Times New Roman"/>
          <w:sz w:val="20"/>
          <w:szCs w:val="20"/>
          <w:lang w:val="en-GB"/>
        </w:rPr>
        <w:t xml:space="preserve"> Digital Humanities and What’s It Doing in English Departments? | Matthew Kirschenbaum” in “Debates in the Digital Humanities” on Debates in the DH Manifold », in </w:t>
      </w:r>
      <w:r w:rsidRPr="00FD0D36">
        <w:rPr>
          <w:rFonts w:ascii="Cambria" w:cs="Times New Roman"/>
          <w:i/>
          <w:iCs/>
          <w:sz w:val="20"/>
          <w:szCs w:val="20"/>
          <w:lang w:val="en-GB"/>
        </w:rPr>
        <w:t>Debates in the Digital Humanities</w:t>
      </w:r>
      <w:r w:rsidRPr="00FD0D36">
        <w:rPr>
          <w:rFonts w:ascii="Cambria" w:cs="Times New Roman"/>
          <w:sz w:val="20"/>
          <w:szCs w:val="20"/>
          <w:lang w:val="en-GB"/>
        </w:rPr>
        <w:t>, 2012.</w:t>
      </w:r>
      <w:r w:rsidRPr="00FD0D36">
        <w:rPr>
          <w:sz w:val="20"/>
          <w:szCs w:val="20"/>
        </w:rPr>
        <w:fldChar w:fldCharType="end"/>
      </w:r>
    </w:p>
  </w:footnote>
  <w:footnote w:id="12">
    <w:p w14:paraId="615556A1" w14:textId="0B7A2E77" w:rsidR="00A7518E" w:rsidRPr="00FD0D36" w:rsidRDefault="00A7518E">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{"citationID":"ty2uEYCp","properties":{"formattedCitation":"Schreibman, Siemens, et Unsworth, \\uc0\\u171{}\\uc0\\u160{}The Digital Humanities and Humanities Computing: An Introduction\\uc0\\u160{}\\uc0\\u187{}.","plainCitation":"Schreibman, Siemens, et Unsworth, « The Digital Humanities and Humanities Computing: An Introduction ».","noteIndex":13},"citationItems":[{"id":22758,"uris":["http://zotero.org/users/4583/items/XSZEF94B"],"itemData":{"id":22758,"type":"chapter","container-title":"A companion to digital humanities","publisher":"Blackwell Publishing","title":"The Digital Humanities and Humanities Computing: An Introduction","URL":"https://companions.digitalhumanities.org/DH/?chapter=content/9781405103213_foreword.html","editor":[{"family":"Schreibman","given":"Susan"},{"family":"Siemens","given":"Ray"},{"family":"Unsworth","given":"John"}],"accessed":{"date-parts":[["2023",9,5]]},"issued":{"date-parts":[["2004"]]},"citation-key":"schreibmanDigitalHumanitiesHumanities2004"}}],"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Schreibman, Siemens, et Unsworth, « The Digital Humanities and Humanities Computing: An Introduction ».</w:t>
      </w:r>
      <w:r w:rsidRPr="00FD0D36">
        <w:rPr>
          <w:sz w:val="20"/>
          <w:szCs w:val="20"/>
        </w:rPr>
        <w:fldChar w:fldCharType="end"/>
      </w:r>
    </w:p>
  </w:footnote>
  <w:footnote w:id="13">
    <w:p w14:paraId="6381507B" w14:textId="4C12C575" w:rsidR="00A7518E" w:rsidRPr="00FD0D36" w:rsidRDefault="00A7518E">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00077923" w:rsidRPr="00FD0D36">
        <w:rPr>
          <w:sz w:val="20"/>
          <w:szCs w:val="20"/>
        </w:rPr>
        <w:instrText xml:space="preserve"> ADDIN ZOTERO_ITEM CSL_CITATION {"citationID":"ZJyLl87t","properties":{"formattedCitation":"Busa, \\uc0\\u171{}\\uc0\\u160{}Foreword: Perspectives on the Digital Humanities\\uc0\\u160{}\\uc0\\u187{}.","plainCitation":"Busa, « Foreword: Perspectives on the Digital Humanities ».","noteIndex":15},"citationItems":[{"id":22392,"uris":["http://zotero.org/users/4583/items/JSVASNVE"],"itemData":{"id":22392,"type":"chapter","container-title":"A companion to digital humanities","publisher":"Blackwell Publishing","title":"Foreword: Perspectives on the Digital Humanities","URL":"https://companions.digitalhumanities.org/DH/?chapter=content/9781405103213_foreword.html","author":[{"family":"Busa","given":"Roberto"}],"editor":[{"family":"Schreibman","given":"Susan"},{"family":"Siemens","given":"Ray"},{"family":"Unsworth","given":"John"}],"accessed":{"date-parts":[["2023",9,5]]},"issued":{"date-parts":[["2004"]]},"citation-key":"busaForewordPerspectivesDigital2004"}}],"schema":"https://github.com/citation-style-language/schema/raw/master/csl-citation.json"} </w:instrText>
      </w:r>
      <w:r w:rsidRPr="00FD0D36">
        <w:rPr>
          <w:sz w:val="20"/>
          <w:szCs w:val="20"/>
        </w:rPr>
        <w:fldChar w:fldCharType="separate"/>
      </w:r>
      <w:proofErr w:type="spellStart"/>
      <w:r w:rsidRPr="00FD0D36">
        <w:rPr>
          <w:rFonts w:ascii="Cambria" w:cs="Times New Roman"/>
          <w:sz w:val="20"/>
          <w:szCs w:val="20"/>
          <w:lang w:val="en-GB"/>
        </w:rPr>
        <w:t>Busa</w:t>
      </w:r>
      <w:proofErr w:type="spellEnd"/>
      <w:r w:rsidRPr="00FD0D36">
        <w:rPr>
          <w:rFonts w:ascii="Cambria" w:cs="Times New Roman"/>
          <w:sz w:val="20"/>
          <w:szCs w:val="20"/>
          <w:lang w:val="en-GB"/>
        </w:rPr>
        <w:t>, « Foreword: Perspectives on the Digital Humanities ».</w:t>
      </w:r>
      <w:r w:rsidRPr="00FD0D36">
        <w:rPr>
          <w:sz w:val="20"/>
          <w:szCs w:val="20"/>
        </w:rPr>
        <w:fldChar w:fldCharType="end"/>
      </w:r>
    </w:p>
  </w:footnote>
  <w:footnote w:id="14">
    <w:p w14:paraId="165E3412" w14:textId="70F047B5" w:rsidR="00D448BB" w:rsidRPr="00FD0D36" w:rsidRDefault="00E65F18">
      <w:pPr>
        <w:pStyle w:val="FootnoteText"/>
        <w:rPr>
          <w:sz w:val="20"/>
          <w:szCs w:val="20"/>
        </w:rPr>
      </w:pPr>
      <w:r w:rsidRPr="00FD0D36">
        <w:rPr>
          <w:rStyle w:val="FootnoteReference"/>
          <w:sz w:val="20"/>
          <w:szCs w:val="20"/>
        </w:rPr>
        <w:footnoteRef/>
      </w:r>
      <w:r w:rsidR="00A22B6E" w:rsidRPr="00FD0D36">
        <w:rPr>
          <w:sz w:val="20"/>
          <w:szCs w:val="20"/>
        </w:rPr>
        <w:t xml:space="preserve"> While its website is no more available, it remains as an</w:t>
      </w:r>
      <w:r w:rsidR="00A7518E" w:rsidRPr="00FD0D36">
        <w:rPr>
          <w:sz w:val="20"/>
          <w:szCs w:val="20"/>
        </w:rPr>
        <w:t xml:space="preserve"> archive: </w:t>
      </w:r>
      <w:hyperlink r:id="rId4" w:history="1">
        <w:r w:rsidR="005E66B0" w:rsidRPr="00FD0D36">
          <w:rPr>
            <w:rStyle w:val="Hyperlink"/>
            <w:sz w:val="20"/>
            <w:szCs w:val="20"/>
          </w:rPr>
          <w:t>https://web.archive.org/web/20060705200829/http://www.allc-ach2006.colloques.paris-sorbonne.fr/</w:t>
        </w:r>
      </w:hyperlink>
    </w:p>
  </w:footnote>
  <w:footnote w:id="15">
    <w:p w14:paraId="5EA0B220" w14:textId="25B760AA" w:rsidR="005E66B0" w:rsidRPr="00FD0D36" w:rsidRDefault="005E66B0">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{"citationID":"wkqYbngd","properties":{"formattedCitation":"Stephen Ramsay, \\uc0\\u171{}\\uc0\\u160{}Fr. Roberto Busa, S.J. (1913-2011)\\uc0\\u160{}\\uc0\\u187{}, Blog, {\\i{}Stephen Ramsay} (blog), 11 ao\\uc0\\u251{}t 2011, https://web.archive.org/web/20121015012201/http://stephenramsay.us:80/2011/08/11/father-roberto-busa.html.","plainCitation":"Stephen Ramsay, « Fr. Roberto Busa, S.J. (1913-2011) », Blog, Stephen Ramsay (blog), 11 août 2011, https://web.archive.org/web/20121015012201/http://stephenramsay.us:80/2011/08/11/father-roberto-busa.html.","noteIndex":16},"citationItems":[{"id":687,"uris":["http://zotero.org/users/4583/items/6FACBWU7"],"itemData":{"id":687,"type":"post-weblog","abstract":"Fr. Roberto Busa, S.J. (1913-2011)\nLast night, I learned of the passing of Roberto Busa – a man that many consider the founder of Digital Humanities.\n\nIn recent years, people have called that lofty title into question, and not without justice. It seems that Busa was one among the many who were striving to bring computer technology – then in its early infancy – to bear on humanistic problems back in the forties. Like most DH scholars today, he was part of a much wider intellectual network.\n\nBut when I was starting out in the field, it was taken more-or-less for granted that Busa had started it all, and it’s not difficult to understand why. He was a Jesuit – a member of that most troublesome of religious orders, universally renowned both for its learning and for its many provocations both theological and disciplinary. His project recalled the ancient roots of the European university itself: a massive concordance to the works of Thomas Aquinas, who was himself a scholar and an intellectual revolutionary. It’s undoubtedly the case that many at the time were thinking of ways to use computers to conduct research in the humanities, but the scale and sweep of Busa’s project stands alone. It’s a story about old becoming new, and yet about continuity with the past.","container-title":"Stephen Ramsay","genre":"Blog","title":"Fr. Roberto Busa, S.J. (1913-2011)","URL":"https://web.archive.org/web/20121015012201/http://stephenramsay.us:80/2011/08/11/father-roberto-busa.html","author":[{"family":"Ramsay","given":"Stephen"}],"accessed":{"date-parts":[["2018",5,9]]},"issued":{"date-parts":[["2011",8,11]]},"citation-key":"ramsayFrRobertoBusa2011"}}],"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Stephen Ramsay, « Fr. Roberto </w:t>
      </w:r>
      <w:proofErr w:type="spellStart"/>
      <w:r w:rsidRPr="00FD0D36">
        <w:rPr>
          <w:rFonts w:ascii="Cambria" w:cs="Times New Roman"/>
          <w:sz w:val="20"/>
          <w:szCs w:val="20"/>
          <w:lang w:val="en-GB"/>
        </w:rPr>
        <w:t>Busa</w:t>
      </w:r>
      <w:proofErr w:type="spellEnd"/>
      <w:r w:rsidRPr="00FD0D36">
        <w:rPr>
          <w:rFonts w:ascii="Cambria" w:cs="Times New Roman"/>
          <w:sz w:val="20"/>
          <w:szCs w:val="20"/>
          <w:lang w:val="en-GB"/>
        </w:rPr>
        <w:t xml:space="preserve">, S.J. (1913-2011) », Blog, </w:t>
      </w:r>
      <w:r w:rsidRPr="00FD0D36">
        <w:rPr>
          <w:rFonts w:ascii="Cambria" w:cs="Times New Roman"/>
          <w:i/>
          <w:iCs/>
          <w:sz w:val="20"/>
          <w:szCs w:val="20"/>
          <w:lang w:val="en-GB"/>
        </w:rPr>
        <w:t>Stephen Ramsay</w:t>
      </w:r>
      <w:r w:rsidRPr="00FD0D36">
        <w:rPr>
          <w:rFonts w:ascii="Cambria" w:cs="Times New Roman"/>
          <w:sz w:val="20"/>
          <w:szCs w:val="20"/>
          <w:lang w:val="en-GB"/>
        </w:rPr>
        <w:t xml:space="preserve"> (blog), 11 </w:t>
      </w:r>
      <w:proofErr w:type="spellStart"/>
      <w:r w:rsidRPr="00FD0D36">
        <w:rPr>
          <w:rFonts w:ascii="Cambria" w:cs="Times New Roman"/>
          <w:sz w:val="20"/>
          <w:szCs w:val="20"/>
          <w:lang w:val="en-GB"/>
        </w:rPr>
        <w:t>août</w:t>
      </w:r>
      <w:proofErr w:type="spellEnd"/>
      <w:r w:rsidRPr="00FD0D36">
        <w:rPr>
          <w:rFonts w:ascii="Cambria" w:cs="Times New Roman"/>
          <w:sz w:val="20"/>
          <w:szCs w:val="20"/>
          <w:lang w:val="en-GB"/>
        </w:rPr>
        <w:t xml:space="preserve"> 2011, https://web.archive.org/web/20121015012201/http://stephenramsay.us:80/2011/08/11/father-roberto-busa.html.</w:t>
      </w:r>
      <w:r w:rsidRPr="00FD0D36">
        <w:rPr>
          <w:sz w:val="20"/>
          <w:szCs w:val="20"/>
        </w:rPr>
        <w:fldChar w:fldCharType="end"/>
      </w:r>
    </w:p>
  </w:footnote>
  <w:footnote w:id="16">
    <w:p w14:paraId="4232E9A3" w14:textId="7EFF5E23" w:rsidR="005E66B0" w:rsidRPr="00FD0D36" w:rsidRDefault="005E66B0">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{"citationID":"U9gaHWXh","properties":{"formattedCitation":"Daniel Allington, Sarah Brouillette, et David Golumbia, \\uc0\\u171{}\\uc0\\u160{}Neoliberal Tools (and Archives): A Political History of Digital Humanities\\uc0\\u160{}\\uc0\\u187{}, {\\i{}Los Angeles Review of Books}, 5 janvier 2016, https://lareviewofbooks.org/article/neoliberal-tools-archives-political-history-digital-humanities/.","plainCitation":"Daniel Allington, Sarah Brouillette, et David Golumbia, « Neoliberal Tools (and Archives): A Political History of Digital Humanities », Los Angeles Review of Books, 5 janvier 2016, https://lareviewofbooks.org/article/neoliberal-tools-archives-political-history-digital-humanities/.","noteIndex":17},"citationItems":[{"id":4139,"uris":["http://zotero.org/users/4583/items/VW5HGKS4"],"itemData":{"id":4139,"type":"article-journal","abstract":"Daniel Allington, Sarah Brouillete, and David Golumbia explain how Digital Humanities plays a lead role in the corporatist restructuring of the humanities.","container-title":"Los Angeles Review of Books","title":"Neoliberal Tools (and Archives): A Political History of Digital Humanities","title-short":"Neoliberal Tools (and Archives)","URL":"https://lareviewofbooks.org/article/neoliberal-tools-archives-political-history-digital-humanities/","author":[{"family":"Allington","given":"Daniel"},{"family":"Brouillette","given":"Sarah"},{"family":"Golumbia","given":"David"}],"accessed":{"date-parts":[["2016",5,3]]},"issued":{"date-parts":[["2016",1,5]]},"citation-key":"allingtonNeoliberalToolsArchives2016"}}],"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Daniel Allington, Sarah </w:t>
      </w:r>
      <w:proofErr w:type="spellStart"/>
      <w:r w:rsidRPr="00FD0D36">
        <w:rPr>
          <w:rFonts w:ascii="Cambria" w:cs="Times New Roman"/>
          <w:sz w:val="20"/>
          <w:szCs w:val="20"/>
          <w:lang w:val="en-GB"/>
        </w:rPr>
        <w:t>Brouillette</w:t>
      </w:r>
      <w:proofErr w:type="spellEnd"/>
      <w:r w:rsidRPr="00FD0D36">
        <w:rPr>
          <w:rFonts w:ascii="Cambria" w:cs="Times New Roman"/>
          <w:sz w:val="20"/>
          <w:szCs w:val="20"/>
          <w:lang w:val="en-GB"/>
        </w:rPr>
        <w:t xml:space="preserve">, et David </w:t>
      </w:r>
      <w:proofErr w:type="spellStart"/>
      <w:r w:rsidRPr="00FD0D36">
        <w:rPr>
          <w:rFonts w:ascii="Cambria" w:cs="Times New Roman"/>
          <w:sz w:val="20"/>
          <w:szCs w:val="20"/>
          <w:lang w:val="en-GB"/>
        </w:rPr>
        <w:t>Golumbia</w:t>
      </w:r>
      <w:proofErr w:type="spellEnd"/>
      <w:r w:rsidRPr="00FD0D36">
        <w:rPr>
          <w:rFonts w:ascii="Cambria" w:cs="Times New Roman"/>
          <w:sz w:val="20"/>
          <w:szCs w:val="20"/>
          <w:lang w:val="en-GB"/>
        </w:rPr>
        <w:t xml:space="preserve">, « Neoliberal Tools (and Archives): A Political History of Digital Humanities », </w:t>
      </w:r>
      <w:r w:rsidRPr="00FD0D36">
        <w:rPr>
          <w:rFonts w:ascii="Cambria" w:cs="Times New Roman"/>
          <w:i/>
          <w:iCs/>
          <w:sz w:val="20"/>
          <w:szCs w:val="20"/>
          <w:lang w:val="en-GB"/>
        </w:rPr>
        <w:t>Los Angeles Review of Books</w:t>
      </w:r>
      <w:r w:rsidRPr="00FD0D36">
        <w:rPr>
          <w:rFonts w:ascii="Cambria" w:cs="Times New Roman"/>
          <w:sz w:val="20"/>
          <w:szCs w:val="20"/>
          <w:lang w:val="en-GB"/>
        </w:rPr>
        <w:t xml:space="preserve">, 5 </w:t>
      </w:r>
      <w:proofErr w:type="spellStart"/>
      <w:r w:rsidRPr="00FD0D36">
        <w:rPr>
          <w:rFonts w:ascii="Cambria" w:cs="Times New Roman"/>
          <w:sz w:val="20"/>
          <w:szCs w:val="20"/>
          <w:lang w:val="en-GB"/>
        </w:rPr>
        <w:t>janvier</w:t>
      </w:r>
      <w:proofErr w:type="spellEnd"/>
      <w:r w:rsidRPr="00FD0D36">
        <w:rPr>
          <w:rFonts w:ascii="Cambria" w:cs="Times New Roman"/>
          <w:sz w:val="20"/>
          <w:szCs w:val="20"/>
          <w:lang w:val="en-GB"/>
        </w:rPr>
        <w:t xml:space="preserve"> 2016, https://lareviewofbooks.org/article/neoliberal-tools-archives-political-history-digital-humanities/.</w:t>
      </w:r>
      <w:r w:rsidRPr="00FD0D36">
        <w:rPr>
          <w:sz w:val="20"/>
          <w:szCs w:val="20"/>
        </w:rPr>
        <w:fldChar w:fldCharType="end"/>
      </w:r>
    </w:p>
  </w:footnote>
  <w:footnote w:id="17">
    <w:p w14:paraId="24E58EE5" w14:textId="6221DECC"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{"citationID":"vSt5ziBh","properties":{"formattedCitation":"Fran\\uc0\\u231{}ois Furet et Adeline Daumard, \\uc0\\u171{}\\uc0\\u160{}M\\uc0\\u233{}thodes de l\\uc0\\u8217{}Histoire sociale: les Archives notariales et la M\\uc0\\u233{}canographie\\uc0\\u160{}\\uc0\\u187{}, {\\i{}Annales ESC} 14, n\\super o\\nosupersub{} 4 (1959): 676\\uc0\\u8209{}93, http://www.persee.fr/web/revues/home/prescript/article/ahess_0395-2649_1959_num_14_4_2865.","plainCitation":"François Furet et Adeline Daumard, « Méthodes de l’Histoire sociale: les Archives notariales et la Mécanographie », Annales ESC 14, no 4 (1959): 676‑93, http://www.persee.fr/web/revues/home/prescript/article/ahess_0395-2649_1959_num_14_4_2865.","noteIndex":18},"citationItems":[{"id":5113,"uris":["http://zotero.org/users/4583/items/MGUE4AS4"],"itemData":{"id":5113,"type":"article-journal","call-number":"0011","container-title":"Annales ESC","issue":"4","language":"Français","page":"676-693","title":"Méthodes de l'Histoire sociale: les Archives notariales et la Mécanographie","URL":"http://www.persee.fr/web/revues/home/prescript/article/ahess_0395-2649_1959_num_14_4_2865","volume":"14","author":[{"literal":"François Furet"},{"literal":"Adeline Daumard"}],"accessed":{"date-parts":[["2008",10,14]]},"issued":{"date-parts":[["1959"]]},"citation-key":"francoisfuretMethodesHistoireSociale1959"}}],"schema":"https://github.com/citation-style-language/schema/raw/master/csl-citation.json"}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François Furet et Adeline </w:t>
      </w:r>
      <w:proofErr w:type="spellStart"/>
      <w:r w:rsidRPr="00FD0D36">
        <w:rPr>
          <w:rFonts w:ascii="Cambria" w:cs="Times New Roman"/>
          <w:sz w:val="20"/>
          <w:szCs w:val="20"/>
          <w:lang w:val="en-GB"/>
        </w:rPr>
        <w:t>Daumard</w:t>
      </w:r>
      <w:proofErr w:type="spellEnd"/>
      <w:r w:rsidRPr="00FD0D36">
        <w:rPr>
          <w:rFonts w:ascii="Cambria" w:cs="Times New Roman"/>
          <w:sz w:val="20"/>
          <w:szCs w:val="20"/>
          <w:lang w:val="en-GB"/>
        </w:rPr>
        <w:t>, « </w:t>
      </w:r>
      <w:proofErr w:type="spellStart"/>
      <w:r w:rsidRPr="00FD0D36">
        <w:rPr>
          <w:rFonts w:ascii="Cambria" w:cs="Times New Roman"/>
          <w:sz w:val="20"/>
          <w:szCs w:val="20"/>
          <w:lang w:val="en-GB"/>
        </w:rPr>
        <w:t>Méthodes</w:t>
      </w:r>
      <w:proofErr w:type="spellEnd"/>
      <w:r w:rsidRPr="00FD0D36">
        <w:rPr>
          <w:rFonts w:ascii="Cambria" w:cs="Times New Roman"/>
          <w:sz w:val="20"/>
          <w:szCs w:val="20"/>
          <w:lang w:val="en-GB"/>
        </w:rPr>
        <w:t xml:space="preserve"> de </w:t>
      </w:r>
      <w:proofErr w:type="spellStart"/>
      <w:r w:rsidRPr="00FD0D36">
        <w:rPr>
          <w:rFonts w:ascii="Cambria" w:cs="Times New Roman"/>
          <w:sz w:val="20"/>
          <w:szCs w:val="20"/>
          <w:lang w:val="en-GB"/>
        </w:rPr>
        <w:t>l’Histoire</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sociale</w:t>
      </w:r>
      <w:proofErr w:type="spellEnd"/>
      <w:r w:rsidRPr="00FD0D36">
        <w:rPr>
          <w:rFonts w:ascii="Cambria" w:cs="Times New Roman"/>
          <w:sz w:val="20"/>
          <w:szCs w:val="20"/>
          <w:lang w:val="en-GB"/>
        </w:rPr>
        <w:t xml:space="preserve">: les Archives </w:t>
      </w:r>
      <w:proofErr w:type="spellStart"/>
      <w:r w:rsidRPr="00FD0D36">
        <w:rPr>
          <w:rFonts w:ascii="Cambria" w:cs="Times New Roman"/>
          <w:sz w:val="20"/>
          <w:szCs w:val="20"/>
          <w:lang w:val="en-GB"/>
        </w:rPr>
        <w:t>notariales</w:t>
      </w:r>
      <w:proofErr w:type="spellEnd"/>
      <w:r w:rsidRPr="00FD0D36">
        <w:rPr>
          <w:rFonts w:ascii="Cambria" w:cs="Times New Roman"/>
          <w:sz w:val="20"/>
          <w:szCs w:val="20"/>
          <w:lang w:val="en-GB"/>
        </w:rPr>
        <w:t xml:space="preserve"> et la </w:t>
      </w:r>
      <w:proofErr w:type="spellStart"/>
      <w:r w:rsidRPr="00FD0D36">
        <w:rPr>
          <w:rFonts w:ascii="Cambria" w:cs="Times New Roman"/>
          <w:sz w:val="20"/>
          <w:szCs w:val="20"/>
          <w:lang w:val="en-GB"/>
        </w:rPr>
        <w:t>Mécanographie</w:t>
      </w:r>
      <w:proofErr w:type="spellEnd"/>
      <w:r w:rsidRPr="00FD0D36">
        <w:rPr>
          <w:rFonts w:ascii="Cambria" w:cs="Times New Roman"/>
          <w:sz w:val="20"/>
          <w:szCs w:val="20"/>
          <w:lang w:val="en-GB"/>
        </w:rPr>
        <w:t xml:space="preserve"> », </w:t>
      </w:r>
      <w:r w:rsidRPr="00FD0D36">
        <w:rPr>
          <w:rFonts w:ascii="Cambria" w:cs="Times New Roman"/>
          <w:i/>
          <w:iCs/>
          <w:sz w:val="20"/>
          <w:szCs w:val="20"/>
          <w:lang w:val="en-GB"/>
        </w:rPr>
        <w:t>Annales ESC</w:t>
      </w:r>
      <w:r w:rsidRPr="00FD0D36">
        <w:rPr>
          <w:rFonts w:ascii="Cambria" w:cs="Times New Roman"/>
          <w:sz w:val="20"/>
          <w:szCs w:val="20"/>
          <w:lang w:val="en-GB"/>
        </w:rPr>
        <w:t xml:space="preserve"> 14, n</w:t>
      </w:r>
      <w:r w:rsidRPr="00FD0D36">
        <w:rPr>
          <w:rFonts w:ascii="Cambria" w:cs="Times New Roman"/>
          <w:sz w:val="20"/>
          <w:szCs w:val="20"/>
          <w:vertAlign w:val="superscript"/>
          <w:lang w:val="en-GB"/>
        </w:rPr>
        <w:t>o</w:t>
      </w:r>
      <w:r w:rsidRPr="00FD0D36">
        <w:rPr>
          <w:rFonts w:ascii="Cambria" w:cs="Times New Roman"/>
          <w:sz w:val="20"/>
          <w:szCs w:val="20"/>
          <w:lang w:val="en-GB"/>
        </w:rPr>
        <w:t xml:space="preserve"> 4 (1959): 676‑93, http://www.persee.fr/web/revues/home/prescript/article/ahess_0395-2649_1959_num_14_4_2865.</w:t>
      </w:r>
      <w:r w:rsidRPr="00FD0D36">
        <w:rPr>
          <w:sz w:val="20"/>
          <w:szCs w:val="20"/>
        </w:rPr>
        <w:fldChar w:fldCharType="end"/>
      </w:r>
    </w:p>
  </w:footnote>
  <w:footnote w:id="18">
    <w:p w14:paraId="68533473" w14:textId="115AD4EB"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{"citationID":"xaWJkQpl","properties":{"formattedCitation":"Paul Garelli et Jean-Claude Gardin, \\uc0\\u171{}\\uc0\\u160{}\\uc0\\u201{}tude par ordinateurs des \\uc0\\u233{}tablissements assyriens en Cappadoce\\uc0\\u160{}\\uc0\\u187{}, {\\i{}Annales ESC} 16, n\\super o\\nosupersub{} 5 (1961): 837\\uc0\\u8209{}76, http://www.persee.fr/web/revues/home/prescript/article/ahess_0395-2649_1961_num_16_5_420758?luceneQuery=%28%28%2B%28cappadoce%29+%2B%28ordinateurs%29%29+AND+%28+%2Baccess_right%3A%28free%29+%29%29+AND+%28indexable_type%3Aarticlepag%3F%29&amp;words=cappadoce&amp;words=ordinateurs&amp;words=free&amp;words=articlepag.","plainCitation":"Paul Garelli et Jean-Claude Gardin, « Étude par ordinateurs des établissements assyriens en Cappadoce », Annales ESC 16, no 5 (1961): 837‑76, http://www.persee.fr/web/revues/home/prescript/article/ahess_0395-2649_1961_num_16_5_420758?luceneQuery=%28%28%2B%28cappadoce%29+%2B%28ordinateurs%29%29+AND+%28+%2Baccess_right%3A%28free%29+%29%29+AND+%28indexable_type%3Aarticlepag%3F%29&amp;words=cappadoce&amp;words=ordinateurs&amp;words=free&amp;words=articlepag.","noteIndex":19},"citationItems":[{"id":2834,"uris":["http://zotero.org/users/4583/items/X2HWBHNN"],"itemData":{"id":2834,"type":"article-journal","call-number":"0000","container-title":"Annales ESC","issue":"5","page":"837-876","title":"Étude par ordinateurs des établissements assyriens en Cappadoce","URL":"http://www.persee.fr/web/revues/home/prescript/article/ahess_0395-2649_1961_num_16_5_420758?luceneQuery=%28%28%2B%28cappadoce%29+%2B%28ordinateurs%29%29+AND+%28+%2Baccess_right%3A%28free%29+%29%29+AND+%28indexable_type%3Aarticlepag%3F%29&amp;words=cappadoce&amp;words=ordinateurs&amp;words=free&amp;words=articlepag","volume":"16","author":[{"literal":"Paul Garelli"},{"literal":"Jean-Claude Gardin"}],"accessed":{"date-parts":[["2008",10,7]]},"issued":{"date-parts":[["1961"]]},"citation-key":"paulgarelliEtudeParOrdinateurs1961"}}],"schema":"https://github.com/citation-style-language/schema/raw/master/csl-citation.json"}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Paul </w:t>
      </w:r>
      <w:proofErr w:type="spellStart"/>
      <w:r w:rsidRPr="00FD0D36">
        <w:rPr>
          <w:rFonts w:ascii="Cambria" w:cs="Times New Roman"/>
          <w:sz w:val="20"/>
          <w:szCs w:val="20"/>
          <w:lang w:val="en-GB"/>
        </w:rPr>
        <w:t>Garelli</w:t>
      </w:r>
      <w:proofErr w:type="spellEnd"/>
      <w:r w:rsidRPr="00FD0D36">
        <w:rPr>
          <w:rFonts w:ascii="Cambria" w:cs="Times New Roman"/>
          <w:sz w:val="20"/>
          <w:szCs w:val="20"/>
          <w:lang w:val="en-GB"/>
        </w:rPr>
        <w:t xml:space="preserve"> et Jean-Claude </w:t>
      </w:r>
      <w:proofErr w:type="spellStart"/>
      <w:r w:rsidRPr="00FD0D36">
        <w:rPr>
          <w:rFonts w:ascii="Cambria" w:cs="Times New Roman"/>
          <w:sz w:val="20"/>
          <w:szCs w:val="20"/>
          <w:lang w:val="en-GB"/>
        </w:rPr>
        <w:t>Gardin</w:t>
      </w:r>
      <w:proofErr w:type="spellEnd"/>
      <w:r w:rsidRPr="00FD0D36">
        <w:rPr>
          <w:rFonts w:ascii="Cambria" w:cs="Times New Roman"/>
          <w:sz w:val="20"/>
          <w:szCs w:val="20"/>
          <w:lang w:val="en-GB"/>
        </w:rPr>
        <w:t xml:space="preserve">, « Étude par </w:t>
      </w:r>
      <w:proofErr w:type="spellStart"/>
      <w:r w:rsidRPr="00FD0D36">
        <w:rPr>
          <w:rFonts w:ascii="Cambria" w:cs="Times New Roman"/>
          <w:sz w:val="20"/>
          <w:szCs w:val="20"/>
          <w:lang w:val="en-GB"/>
        </w:rPr>
        <w:t>ordinateurs</w:t>
      </w:r>
      <w:proofErr w:type="spellEnd"/>
      <w:r w:rsidRPr="00FD0D36">
        <w:rPr>
          <w:rFonts w:ascii="Cambria" w:cs="Times New Roman"/>
          <w:sz w:val="20"/>
          <w:szCs w:val="20"/>
          <w:lang w:val="en-GB"/>
        </w:rPr>
        <w:t xml:space="preserve"> des </w:t>
      </w:r>
      <w:proofErr w:type="spellStart"/>
      <w:r w:rsidRPr="00FD0D36">
        <w:rPr>
          <w:rFonts w:ascii="Cambria" w:cs="Times New Roman"/>
          <w:sz w:val="20"/>
          <w:szCs w:val="20"/>
          <w:lang w:val="en-GB"/>
        </w:rPr>
        <w:t>établissements</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assyriens</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en</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Cappadoce</w:t>
      </w:r>
      <w:proofErr w:type="spellEnd"/>
      <w:r w:rsidRPr="00FD0D36">
        <w:rPr>
          <w:rFonts w:ascii="Cambria" w:cs="Times New Roman"/>
          <w:sz w:val="20"/>
          <w:szCs w:val="20"/>
          <w:lang w:val="en-GB"/>
        </w:rPr>
        <w:t xml:space="preserve"> », </w:t>
      </w:r>
      <w:r w:rsidRPr="00FD0D36">
        <w:rPr>
          <w:rFonts w:ascii="Cambria" w:cs="Times New Roman"/>
          <w:i/>
          <w:iCs/>
          <w:sz w:val="20"/>
          <w:szCs w:val="20"/>
          <w:lang w:val="en-GB"/>
        </w:rPr>
        <w:t>Annales ESC</w:t>
      </w:r>
      <w:r w:rsidRPr="00FD0D36">
        <w:rPr>
          <w:rFonts w:ascii="Cambria" w:cs="Times New Roman"/>
          <w:sz w:val="20"/>
          <w:szCs w:val="20"/>
          <w:lang w:val="en-GB"/>
        </w:rPr>
        <w:t xml:space="preserve"> 16, n</w:t>
      </w:r>
      <w:r w:rsidRPr="00FD0D36">
        <w:rPr>
          <w:rFonts w:ascii="Cambria" w:cs="Times New Roman"/>
          <w:sz w:val="20"/>
          <w:szCs w:val="20"/>
          <w:vertAlign w:val="superscript"/>
          <w:lang w:val="en-GB"/>
        </w:rPr>
        <w:t>o</w:t>
      </w:r>
      <w:r w:rsidRPr="00FD0D36">
        <w:rPr>
          <w:rFonts w:ascii="Cambria" w:cs="Times New Roman"/>
          <w:sz w:val="20"/>
          <w:szCs w:val="20"/>
          <w:lang w:val="en-GB"/>
        </w:rPr>
        <w:t xml:space="preserve"> 5 (1961): 837‑76, http://www.persee.fr/web/revues/home/prescript/article/ahess_0395-2649_1961_num_16_5_420758?luceneQuery=%28%28%2B%28cappadoce%29+%2B%28ordinateurs%29%29+AND+%28+%2Baccess_right%3A%28free%29+%29%29+AND+%28indexable_type%3Aarticlepag%3F%29&amp;words=cappadoce&amp;words=ordinateurs&amp;words=free&amp;words=articlepag.</w:t>
      </w:r>
      <w:r w:rsidRPr="00FD0D36">
        <w:rPr>
          <w:sz w:val="20"/>
          <w:szCs w:val="20"/>
        </w:rPr>
        <w:fldChar w:fldCharType="end"/>
      </w:r>
    </w:p>
  </w:footnote>
  <w:footnote w:id="19">
    <w:p w14:paraId="7A21F848" w14:textId="4098CEAB" w:rsidR="00570A50" w:rsidRPr="00FD0D36" w:rsidRDefault="00570A50">
      <w:pPr>
        <w:pStyle w:val="FootnoteText"/>
        <w:rPr>
          <w:sz w:val="20"/>
          <w:szCs w:val="20"/>
        </w:rPr>
      </w:pPr>
      <w:r w:rsidRPr="00FD0D36">
        <w:rPr>
          <w:rStyle w:val="FootnoteReference"/>
          <w:sz w:val="20"/>
          <w:szCs w:val="20"/>
        </w:rPr>
        <w:footnoteRef/>
      </w:r>
      <w:r w:rsidRPr="00FD0D36">
        <w:rPr>
          <w:sz w:val="20"/>
          <w:szCs w:val="20"/>
        </w:rPr>
        <w:t xml:space="preserve"> </w:t>
      </w:r>
      <w:proofErr w:type="spellStart"/>
      <w:r w:rsidRPr="00FD0D36">
        <w:rPr>
          <w:sz w:val="20"/>
          <w:szCs w:val="20"/>
          <w:lang w:val="fr-FR"/>
        </w:rPr>
        <w:t>See</w:t>
      </w:r>
      <w:proofErr w:type="spellEnd"/>
      <w:r w:rsidRPr="00FD0D36">
        <w:rPr>
          <w:sz w:val="20"/>
          <w:szCs w:val="20"/>
          <w:lang w:val="fr-FR"/>
        </w:rPr>
        <w:t xml:space="preserve"> for instance : </w:t>
      </w:r>
      <w:r w:rsidR="00077923" w:rsidRPr="00FD0D36">
        <w:rPr>
          <w:sz w:val="20"/>
          <w:szCs w:val="20"/>
          <w:lang w:val="fr-FR"/>
        </w:rPr>
        <w:fldChar w:fldCharType="begin"/>
      </w:r>
      <w:r w:rsidR="00077923" w:rsidRPr="00FD0D36">
        <w:rPr>
          <w:sz w:val="20"/>
          <w:szCs w:val="20"/>
          <w:lang w:val="fr-FR"/>
        </w:rPr>
        <w:instrText xml:space="preserve"> ADDIN ZOTERO_ITEM CSL_CITATION {"citationID":"6R3mbUJm","properties":{"formattedCitation":"Emmanuel Le Roy Ladurie, {\\i{}Les Paysans de Languedoc} (Paris: SEVPEN, 1966).","plainCitation":"Emmanuel Le Roy Ladurie, Les Paysans de Languedoc (Paris: SEVPEN, 1966).","noteIndex":21},"citationItems":[{"id":22759,"uris":["http://zotero.org/users/4583/items/WJ7GZNSD"],"itemData":{"id":22759,"type":"book","event-place":"Paris","publisher":"SEVPEN","publisher-place":"Paris","title":"Les Paysans de Languedoc","author":[{"family":"Le Roy Ladurie","given":"Emmanuel"}],"issued":{"date-parts":[["1966"]]},"citation-key":"leroyladuriePaysansLanguedoc1966"}}],"schema":"https://github.com/citation-style-language/schema/raw/master/csl-citation.json"} </w:instrText>
      </w:r>
      <w:r w:rsidR="00077923" w:rsidRPr="00FD0D36">
        <w:rPr>
          <w:sz w:val="20"/>
          <w:szCs w:val="20"/>
          <w:lang w:val="fr-FR"/>
        </w:rPr>
        <w:fldChar w:fldCharType="separate"/>
      </w:r>
      <w:r w:rsidR="00077923" w:rsidRPr="00FD0D36">
        <w:rPr>
          <w:rFonts w:ascii="Cambria" w:cs="Times New Roman"/>
          <w:sz w:val="20"/>
          <w:szCs w:val="20"/>
          <w:lang w:val="en-GB"/>
        </w:rPr>
        <w:t xml:space="preserve">Emmanuel Le Roy </w:t>
      </w:r>
      <w:proofErr w:type="spellStart"/>
      <w:r w:rsidR="00077923" w:rsidRPr="00FD0D36">
        <w:rPr>
          <w:rFonts w:ascii="Cambria" w:cs="Times New Roman"/>
          <w:sz w:val="20"/>
          <w:szCs w:val="20"/>
          <w:lang w:val="en-GB"/>
        </w:rPr>
        <w:t>Ladurie</w:t>
      </w:r>
      <w:proofErr w:type="spellEnd"/>
      <w:r w:rsidR="00077923" w:rsidRPr="00FD0D36">
        <w:rPr>
          <w:rFonts w:ascii="Cambria" w:cs="Times New Roman"/>
          <w:sz w:val="20"/>
          <w:szCs w:val="20"/>
          <w:lang w:val="en-GB"/>
        </w:rPr>
        <w:t xml:space="preserve">, </w:t>
      </w:r>
      <w:r w:rsidR="00077923" w:rsidRPr="00FD0D36">
        <w:rPr>
          <w:rFonts w:ascii="Cambria" w:cs="Times New Roman"/>
          <w:i/>
          <w:iCs/>
          <w:sz w:val="20"/>
          <w:szCs w:val="20"/>
          <w:lang w:val="en-GB"/>
        </w:rPr>
        <w:t>Les Paysans de Languedoc</w:t>
      </w:r>
      <w:r w:rsidR="00077923" w:rsidRPr="00FD0D36">
        <w:rPr>
          <w:rFonts w:ascii="Cambria" w:cs="Times New Roman"/>
          <w:sz w:val="20"/>
          <w:szCs w:val="20"/>
          <w:lang w:val="en-GB"/>
        </w:rPr>
        <w:t xml:space="preserve"> (Paris: SEVPEN, 1966).</w:t>
      </w:r>
      <w:r w:rsidR="00077923" w:rsidRPr="00FD0D36">
        <w:rPr>
          <w:sz w:val="20"/>
          <w:szCs w:val="20"/>
          <w:lang w:val="fr-FR"/>
        </w:rPr>
        <w:fldChar w:fldCharType="end"/>
      </w:r>
    </w:p>
  </w:footnote>
  <w:footnote w:id="20">
    <w:p w14:paraId="3700418C" w14:textId="242C375D" w:rsidR="00D448BB" w:rsidRPr="00FD0D36" w:rsidRDefault="00E65F18">
      <w:pPr>
        <w:pStyle w:val="FootnoteText"/>
        <w:rPr>
          <w:sz w:val="20"/>
          <w:szCs w:val="20"/>
        </w:rPr>
      </w:pPr>
      <w:r w:rsidRPr="00FD0D36">
        <w:rPr>
          <w:rStyle w:val="FootnoteReference"/>
          <w:sz w:val="20"/>
          <w:szCs w:val="20"/>
        </w:rPr>
        <w:footnoteRef/>
      </w:r>
      <w:r w:rsidRPr="00FD0D36">
        <w:rPr>
          <w:sz w:val="20"/>
          <w:szCs w:val="20"/>
        </w:rPr>
        <w:t xml:space="preserve"> For more information on the Euratom facilities at </w:t>
      </w:r>
      <w:proofErr w:type="spellStart"/>
      <w:r w:rsidRPr="00FD0D36">
        <w:rPr>
          <w:sz w:val="20"/>
          <w:szCs w:val="20"/>
        </w:rPr>
        <w:t>Ispra</w:t>
      </w:r>
      <w:proofErr w:type="spellEnd"/>
      <w:r w:rsidRPr="00FD0D36">
        <w:rPr>
          <w:sz w:val="20"/>
          <w:szCs w:val="20"/>
        </w:rPr>
        <w:t xml:space="preserve"> and Digital Humanities: </w:t>
      </w:r>
      <w:r w:rsidR="00077923" w:rsidRPr="00FD0D36">
        <w:rPr>
          <w:sz w:val="20"/>
          <w:szCs w:val="20"/>
        </w:rPr>
        <w:fldChar w:fldCharType="begin"/>
      </w:r>
      <w:r w:rsidR="00077923" w:rsidRPr="00FD0D36">
        <w:rPr>
          <w:sz w:val="20"/>
          <w:szCs w:val="20"/>
        </w:rPr>
        <w:instrText xml:space="preserve"> ADDIN ZOTERO_ITEM CSL_CITATION {"citationID":"2a98F4sJ","properties":{"formattedCitation":"Edgar Lejeune, \\uc0\\u171{}\\uc0\\u160{}Euratom et la gen\\uc0\\u232{}se des humanit\\uc0\\u233{}s num\\uc0\\u233{}riques en Europe (1957-1970) | EHNE\\uc0\\u160{}\\uc0\\u187{}, in {\\i{}Encyclop\\uc0\\u233{}die d\\uc0\\u8217{}histoire num\\uc0\\u233{}rique de l\\uc0\\u8217{}Europe}, 3 novembre 2022, https://ehne.fr/fr/node/21774.","plainCitation":"Edgar Lejeune, « Euratom et la genèse des humanités numériques en Europe (1957-1970) | EHNE », in Encyclopédie d’histoire numérique de l’Europe, 3 novembre 2022, https://ehne.fr/fr/node/21774.","noteIndex":22},"citationItems":[{"id":22762,"uris":["http://zotero.org/users/4583/items/8TTMRB59"],"itemData":{"id":22762,"type":"entry-encyclopedia","abstract":"En 1957, les États membres de la CECA signent le traité EURATOM dans le but de construire une politique européenne de l’énergie. Un Centre commun de recherche (CCR) est créé et s’installe à Ispra, en Italie. À la marge d’initiatives visant à développer de nouveaux types de réacteurs nucléaires, une équipe du CCR, le CETIS, s’engage dans le développement d’une machine documentaire capable d’aider les techniciens à se documenter plus efficacement sur les travaux publiés sur le nucléaire civil dans le reste du monde. Dans ce cadre, le CETIS collabore avec une autre équipe située à quelques dizaines de kilomètres, dirigée par Roberto Busa, collaborateur de IBM et véritable pionnier des humanités numériques dans le monde. Le CETIS finance également des projets d’humanités numériques poursuivant des objectifs comparables aux siens, comme celui de l’archéologue Jean-Claude Gardin, faisant du laboratoire d’Ispra l’une des infrastructures majeures du développement des humanités numériques en Europe dans les années 1960.","container-title":"Encyclopédie d'histoire numérique de l'Europe","language":"fr","title":"Euratom et la genèse des humanités numériques en Europe (1957-1970) | EHNE","URL":"https://ehne.fr/fr/node/21774","author":[{"family":"Lejeune","given":"Edgar"}],"accessed":{"date-parts":[["2023",10,11]]},"issued":{"date-parts":[["2022",11,3]]},"citation-key":"lejeuneEuratomGeneseHumanites2022"}}],"schema":"https://github.com/citation-style-language/schema/raw/master/csl-citation.json"} </w:instrText>
      </w:r>
      <w:r w:rsidR="00077923" w:rsidRPr="00FD0D36">
        <w:rPr>
          <w:sz w:val="20"/>
          <w:szCs w:val="20"/>
        </w:rPr>
        <w:fldChar w:fldCharType="separate"/>
      </w:r>
      <w:r w:rsidR="00077923" w:rsidRPr="00FD0D36">
        <w:rPr>
          <w:rFonts w:ascii="Cambria" w:cs="Times New Roman"/>
          <w:sz w:val="20"/>
          <w:szCs w:val="20"/>
          <w:lang w:val="en-GB"/>
        </w:rPr>
        <w:t xml:space="preserve">Edgar </w:t>
      </w:r>
      <w:proofErr w:type="spellStart"/>
      <w:r w:rsidR="00077923" w:rsidRPr="00FD0D36">
        <w:rPr>
          <w:rFonts w:ascii="Cambria" w:cs="Times New Roman"/>
          <w:sz w:val="20"/>
          <w:szCs w:val="20"/>
          <w:lang w:val="en-GB"/>
        </w:rPr>
        <w:t>Lejeune</w:t>
      </w:r>
      <w:proofErr w:type="spellEnd"/>
      <w:r w:rsidR="00077923" w:rsidRPr="00FD0D36">
        <w:rPr>
          <w:rFonts w:ascii="Cambria" w:cs="Times New Roman"/>
          <w:sz w:val="20"/>
          <w:szCs w:val="20"/>
          <w:lang w:val="en-GB"/>
        </w:rPr>
        <w:t xml:space="preserve">, « Euratom et la </w:t>
      </w:r>
      <w:proofErr w:type="spellStart"/>
      <w:r w:rsidR="00077923" w:rsidRPr="00FD0D36">
        <w:rPr>
          <w:rFonts w:ascii="Cambria" w:cs="Times New Roman"/>
          <w:sz w:val="20"/>
          <w:szCs w:val="20"/>
          <w:lang w:val="en-GB"/>
        </w:rPr>
        <w:t>genèse</w:t>
      </w:r>
      <w:proofErr w:type="spellEnd"/>
      <w:r w:rsidR="00077923" w:rsidRPr="00FD0D36">
        <w:rPr>
          <w:rFonts w:ascii="Cambria" w:cs="Times New Roman"/>
          <w:sz w:val="20"/>
          <w:szCs w:val="20"/>
          <w:lang w:val="en-GB"/>
        </w:rPr>
        <w:t xml:space="preserve"> des </w:t>
      </w:r>
      <w:proofErr w:type="spellStart"/>
      <w:r w:rsidR="00077923" w:rsidRPr="00FD0D36">
        <w:rPr>
          <w:rFonts w:ascii="Cambria" w:cs="Times New Roman"/>
          <w:sz w:val="20"/>
          <w:szCs w:val="20"/>
          <w:lang w:val="en-GB"/>
        </w:rPr>
        <w:t>humanités</w:t>
      </w:r>
      <w:proofErr w:type="spellEnd"/>
      <w:r w:rsidR="00077923" w:rsidRPr="00FD0D36">
        <w:rPr>
          <w:rFonts w:ascii="Cambria" w:cs="Times New Roman"/>
          <w:sz w:val="20"/>
          <w:szCs w:val="20"/>
          <w:lang w:val="en-GB"/>
        </w:rPr>
        <w:t xml:space="preserve"> </w:t>
      </w:r>
      <w:proofErr w:type="spellStart"/>
      <w:r w:rsidR="00077923" w:rsidRPr="00FD0D36">
        <w:rPr>
          <w:rFonts w:ascii="Cambria" w:cs="Times New Roman"/>
          <w:sz w:val="20"/>
          <w:szCs w:val="20"/>
          <w:lang w:val="en-GB"/>
        </w:rPr>
        <w:t>numériques</w:t>
      </w:r>
      <w:proofErr w:type="spellEnd"/>
      <w:r w:rsidR="00077923" w:rsidRPr="00FD0D36">
        <w:rPr>
          <w:rFonts w:ascii="Cambria" w:cs="Times New Roman"/>
          <w:sz w:val="20"/>
          <w:szCs w:val="20"/>
          <w:lang w:val="en-GB"/>
        </w:rPr>
        <w:t xml:space="preserve"> </w:t>
      </w:r>
      <w:proofErr w:type="spellStart"/>
      <w:r w:rsidR="00077923" w:rsidRPr="00FD0D36">
        <w:rPr>
          <w:rFonts w:ascii="Cambria" w:cs="Times New Roman"/>
          <w:sz w:val="20"/>
          <w:szCs w:val="20"/>
          <w:lang w:val="en-GB"/>
        </w:rPr>
        <w:t>en</w:t>
      </w:r>
      <w:proofErr w:type="spellEnd"/>
      <w:r w:rsidR="00077923" w:rsidRPr="00FD0D36">
        <w:rPr>
          <w:rFonts w:ascii="Cambria" w:cs="Times New Roman"/>
          <w:sz w:val="20"/>
          <w:szCs w:val="20"/>
          <w:lang w:val="en-GB"/>
        </w:rPr>
        <w:t xml:space="preserve"> Europe (1957-1970) | EHNE », in </w:t>
      </w:r>
      <w:proofErr w:type="spellStart"/>
      <w:r w:rsidR="00077923" w:rsidRPr="00FD0D36">
        <w:rPr>
          <w:rFonts w:ascii="Cambria" w:cs="Times New Roman"/>
          <w:i/>
          <w:iCs/>
          <w:sz w:val="20"/>
          <w:szCs w:val="20"/>
          <w:lang w:val="en-GB"/>
        </w:rPr>
        <w:t>Encyclopédie</w:t>
      </w:r>
      <w:proofErr w:type="spellEnd"/>
      <w:r w:rsidR="00077923" w:rsidRPr="00FD0D36">
        <w:rPr>
          <w:rFonts w:ascii="Cambria" w:cs="Times New Roman"/>
          <w:i/>
          <w:iCs/>
          <w:sz w:val="20"/>
          <w:szCs w:val="20"/>
          <w:lang w:val="en-GB"/>
        </w:rPr>
        <w:t xml:space="preserve"> </w:t>
      </w:r>
      <w:proofErr w:type="spellStart"/>
      <w:r w:rsidR="00077923" w:rsidRPr="00FD0D36">
        <w:rPr>
          <w:rFonts w:ascii="Cambria" w:cs="Times New Roman"/>
          <w:i/>
          <w:iCs/>
          <w:sz w:val="20"/>
          <w:szCs w:val="20"/>
          <w:lang w:val="en-GB"/>
        </w:rPr>
        <w:t>d’histoire</w:t>
      </w:r>
      <w:proofErr w:type="spellEnd"/>
      <w:r w:rsidR="00077923" w:rsidRPr="00FD0D36">
        <w:rPr>
          <w:rFonts w:ascii="Cambria" w:cs="Times New Roman"/>
          <w:i/>
          <w:iCs/>
          <w:sz w:val="20"/>
          <w:szCs w:val="20"/>
          <w:lang w:val="en-GB"/>
        </w:rPr>
        <w:t xml:space="preserve"> numérique de </w:t>
      </w:r>
      <w:proofErr w:type="spellStart"/>
      <w:r w:rsidR="00077923" w:rsidRPr="00FD0D36">
        <w:rPr>
          <w:rFonts w:ascii="Cambria" w:cs="Times New Roman"/>
          <w:i/>
          <w:iCs/>
          <w:sz w:val="20"/>
          <w:szCs w:val="20"/>
          <w:lang w:val="en-GB"/>
        </w:rPr>
        <w:t>l’Europe</w:t>
      </w:r>
      <w:proofErr w:type="spellEnd"/>
      <w:r w:rsidR="00077923" w:rsidRPr="00FD0D36">
        <w:rPr>
          <w:rFonts w:ascii="Cambria" w:cs="Times New Roman"/>
          <w:sz w:val="20"/>
          <w:szCs w:val="20"/>
          <w:lang w:val="en-GB"/>
        </w:rPr>
        <w:t xml:space="preserve">, 3 </w:t>
      </w:r>
      <w:proofErr w:type="spellStart"/>
      <w:r w:rsidR="00077923" w:rsidRPr="00FD0D36">
        <w:rPr>
          <w:rFonts w:ascii="Cambria" w:cs="Times New Roman"/>
          <w:sz w:val="20"/>
          <w:szCs w:val="20"/>
          <w:lang w:val="en-GB"/>
        </w:rPr>
        <w:t>novembre</w:t>
      </w:r>
      <w:proofErr w:type="spellEnd"/>
      <w:r w:rsidR="00077923" w:rsidRPr="00FD0D36">
        <w:rPr>
          <w:rFonts w:ascii="Cambria" w:cs="Times New Roman"/>
          <w:sz w:val="20"/>
          <w:szCs w:val="20"/>
          <w:lang w:val="en-GB"/>
        </w:rPr>
        <w:t xml:space="preserve"> 2022, https://ehne.fr/fr/node/21774.</w:t>
      </w:r>
      <w:r w:rsidR="00077923" w:rsidRPr="00FD0D36">
        <w:rPr>
          <w:sz w:val="20"/>
          <w:szCs w:val="20"/>
        </w:rPr>
        <w:fldChar w:fldCharType="end"/>
      </w:r>
    </w:p>
  </w:footnote>
  <w:footnote w:id="21">
    <w:p w14:paraId="3F7490EA" w14:textId="12C431E5"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{"citationID":"k9Mxm0nu","properties":{"formattedCitation":"Fernand Braudel, \\uc0\\u171{}\\uc0\\u160{}Histoire et Sciences sociales\\uc0\\u8239{}: La longue dur\\uc0\\u233{}e\\uc0\\u160{}\\uc0\\u187{}, {\\i{}Annales. \\uc0\\u201{}conomies, Soci\\uc0\\u233{}t\\uc0\\u233{}s, Civilisations} 13, n\\super o\\nosupersub{} 4 (1958): 725\\uc0\\u8209{}53, https://doi.org/10.3406/ahess.1958.2781.","plainCitation":"Fernand Braudel, « Histoire et Sciences sociales : La longue durée », Annales. Économies, Sociétés, Civilisations 13, no 4 (1958): 725‑53, https://doi.org/10.3406/ahess.1958.2781.","noteIndex":22},"citationItems":[{"id":3260,"uris":["http://zotero.org/users/4583/items/J9HIVKRX"],"itemData":{"id":3260,"type":"article-journal","container-title":"Annales. Économies, Sociétés, Civilisations","DOI":"10.3406/ahess.1958.2781","ISSN":"0395-2649","issue":"4","journalAbbreviation":"ahess","page":"725-753","title":"Histoire et Sciences sociales : La longue durée","title-short":"Histoire et Sciences sociales","volume":"13","author":[{"family":"Braudel","given":"Fernand"}],"issued":{"date-parts":[["1958"]]},"citation-key":"braudelHistoireSciencesSociales1958"}}],"schema":"https://github.com/citation-style-language/schema/raw/master/csl-citation.json"}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Fernand Braudel, « </w:t>
      </w:r>
      <w:proofErr w:type="spellStart"/>
      <w:r w:rsidRPr="00FD0D36">
        <w:rPr>
          <w:rFonts w:ascii="Cambria" w:cs="Times New Roman"/>
          <w:sz w:val="20"/>
          <w:szCs w:val="20"/>
          <w:lang w:val="en-GB"/>
        </w:rPr>
        <w:t>Histoire</w:t>
      </w:r>
      <w:proofErr w:type="spellEnd"/>
      <w:r w:rsidRPr="00FD0D36">
        <w:rPr>
          <w:rFonts w:ascii="Cambria" w:cs="Times New Roman"/>
          <w:sz w:val="20"/>
          <w:szCs w:val="20"/>
          <w:lang w:val="en-GB"/>
        </w:rPr>
        <w:t xml:space="preserve"> et Sciences </w:t>
      </w:r>
      <w:proofErr w:type="spellStart"/>
      <w:proofErr w:type="gramStart"/>
      <w:r w:rsidRPr="00FD0D36">
        <w:rPr>
          <w:rFonts w:ascii="Cambria" w:cs="Times New Roman"/>
          <w:sz w:val="20"/>
          <w:szCs w:val="20"/>
          <w:lang w:val="en-GB"/>
        </w:rPr>
        <w:t>sociales</w:t>
      </w:r>
      <w:proofErr w:type="spellEnd"/>
      <w:r w:rsidRPr="00FD0D36">
        <w:rPr>
          <w:rFonts w:ascii="Cambria" w:cs="Times New Roman"/>
          <w:sz w:val="20"/>
          <w:szCs w:val="20"/>
          <w:lang w:val="en-GB"/>
        </w:rPr>
        <w:t> :</w:t>
      </w:r>
      <w:proofErr w:type="gramEnd"/>
      <w:r w:rsidRPr="00FD0D36">
        <w:rPr>
          <w:rFonts w:ascii="Cambria" w:cs="Times New Roman"/>
          <w:sz w:val="20"/>
          <w:szCs w:val="20"/>
          <w:lang w:val="en-GB"/>
        </w:rPr>
        <w:t xml:space="preserve"> La longue durée », </w:t>
      </w:r>
      <w:r w:rsidRPr="00FD0D36">
        <w:rPr>
          <w:rFonts w:ascii="Cambria" w:cs="Times New Roman"/>
          <w:i/>
          <w:iCs/>
          <w:sz w:val="20"/>
          <w:szCs w:val="20"/>
          <w:lang w:val="en-GB"/>
        </w:rPr>
        <w:t xml:space="preserve">Annales. </w:t>
      </w:r>
      <w:proofErr w:type="spellStart"/>
      <w:r w:rsidRPr="00FD0D36">
        <w:rPr>
          <w:rFonts w:ascii="Cambria" w:cs="Times New Roman"/>
          <w:i/>
          <w:iCs/>
          <w:sz w:val="20"/>
          <w:szCs w:val="20"/>
          <w:lang w:val="en-GB"/>
        </w:rPr>
        <w:t>Économies</w:t>
      </w:r>
      <w:proofErr w:type="spellEnd"/>
      <w:r w:rsidRPr="00FD0D36">
        <w:rPr>
          <w:rFonts w:ascii="Cambria" w:cs="Times New Roman"/>
          <w:i/>
          <w:iCs/>
          <w:sz w:val="20"/>
          <w:szCs w:val="20"/>
          <w:lang w:val="en-GB"/>
        </w:rPr>
        <w:t xml:space="preserve">, </w:t>
      </w:r>
      <w:proofErr w:type="spellStart"/>
      <w:r w:rsidRPr="00FD0D36">
        <w:rPr>
          <w:rFonts w:ascii="Cambria" w:cs="Times New Roman"/>
          <w:i/>
          <w:iCs/>
          <w:sz w:val="20"/>
          <w:szCs w:val="20"/>
          <w:lang w:val="en-GB"/>
        </w:rPr>
        <w:t>Sociétés</w:t>
      </w:r>
      <w:proofErr w:type="spellEnd"/>
      <w:r w:rsidRPr="00FD0D36">
        <w:rPr>
          <w:rFonts w:ascii="Cambria" w:cs="Times New Roman"/>
          <w:i/>
          <w:iCs/>
          <w:sz w:val="20"/>
          <w:szCs w:val="20"/>
          <w:lang w:val="en-GB"/>
        </w:rPr>
        <w:t>, Civilisations</w:t>
      </w:r>
      <w:r w:rsidRPr="00FD0D36">
        <w:rPr>
          <w:rFonts w:ascii="Cambria" w:cs="Times New Roman"/>
          <w:sz w:val="20"/>
          <w:szCs w:val="20"/>
          <w:lang w:val="en-GB"/>
        </w:rPr>
        <w:t xml:space="preserve"> 13, n</w:t>
      </w:r>
      <w:r w:rsidRPr="00FD0D36">
        <w:rPr>
          <w:rFonts w:ascii="Cambria" w:cs="Times New Roman"/>
          <w:sz w:val="20"/>
          <w:szCs w:val="20"/>
          <w:vertAlign w:val="superscript"/>
          <w:lang w:val="en-GB"/>
        </w:rPr>
        <w:t>o</w:t>
      </w:r>
      <w:r w:rsidRPr="00FD0D36">
        <w:rPr>
          <w:rFonts w:ascii="Cambria" w:cs="Times New Roman"/>
          <w:sz w:val="20"/>
          <w:szCs w:val="20"/>
          <w:lang w:val="en-GB"/>
        </w:rPr>
        <w:t xml:space="preserve"> 4 (1958): 725‑53, https://doi.org/10.3406/ahess.1958.2781.</w:t>
      </w:r>
      <w:r w:rsidRPr="00FD0D36">
        <w:rPr>
          <w:sz w:val="20"/>
          <w:szCs w:val="20"/>
        </w:rPr>
        <w:fldChar w:fldCharType="end"/>
      </w:r>
    </w:p>
  </w:footnote>
  <w:footnote w:id="22">
    <w:p w14:paraId="2717FA56" w14:textId="067239CF"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{"citationID":"PMEjuVUC","properties":{"formattedCitation":"Emmanuel Le Roy Ladurie, \\uc0\\u171{}\\uc0\\u160{}La fin des \\uc0\\u233{}rudits\\uc0\\u160{}\\uc0\\u187{}, {\\i{}Le Nouvel Observateur}, 5 ao\\uc0\\u251{}t 1968, http://hebdo.nouvelobs.com/sommaire/arts-spectacles/077609/la-fin-des-erudits.html.","plainCitation":"Emmanuel Le Roy Ladurie, « La fin des érudits », Le Nouvel Observateur, 5 août 1968, http://hebdo.nouvelobs.com/sommaire/arts-spectacles/077609/la-fin-des-erudits.html.","noteIndex":23},"citationItems":[{"id":1996,"uris":["http://zotero.org/users/4583/items/K3JTKGPM"],"itemData":{"id":1996,"type":"article-magazine","container-title":"Le Nouvel Observateur","language":"Français","title":"La fin des érudits","URL":"http://hebdo.nouvelobs.com/sommaire/arts-spectacles/077609/la-fin-des-erudits.html","author":[{"family":"Le Roy Ladurie","given":"Emmanuel"}],"accessed":{"date-parts":[["2010",6,22]]},"issued":{"date-parts":[["1968",8,5]]},"citation-key":"leroyladurieFinErudits1968"}}],"schema":"https://github.com/citation-style-language/schema/raw/master/csl-citation.json"}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Emmanuel Le Roy </w:t>
      </w:r>
      <w:proofErr w:type="spellStart"/>
      <w:r w:rsidRPr="00FD0D36">
        <w:rPr>
          <w:rFonts w:ascii="Cambria" w:cs="Times New Roman"/>
          <w:sz w:val="20"/>
          <w:szCs w:val="20"/>
          <w:lang w:val="en-GB"/>
        </w:rPr>
        <w:t>Ladurie</w:t>
      </w:r>
      <w:proofErr w:type="spellEnd"/>
      <w:r w:rsidRPr="00FD0D36">
        <w:rPr>
          <w:rFonts w:ascii="Cambria" w:cs="Times New Roman"/>
          <w:sz w:val="20"/>
          <w:szCs w:val="20"/>
          <w:lang w:val="en-GB"/>
        </w:rPr>
        <w:t xml:space="preserve">, « La fin des </w:t>
      </w:r>
      <w:proofErr w:type="spellStart"/>
      <w:r w:rsidRPr="00FD0D36">
        <w:rPr>
          <w:rFonts w:ascii="Cambria" w:cs="Times New Roman"/>
          <w:sz w:val="20"/>
          <w:szCs w:val="20"/>
          <w:lang w:val="en-GB"/>
        </w:rPr>
        <w:t>érudits</w:t>
      </w:r>
      <w:proofErr w:type="spellEnd"/>
      <w:r w:rsidRPr="00FD0D36">
        <w:rPr>
          <w:rFonts w:ascii="Cambria" w:cs="Times New Roman"/>
          <w:sz w:val="20"/>
          <w:szCs w:val="20"/>
          <w:lang w:val="en-GB"/>
        </w:rPr>
        <w:t xml:space="preserve"> », </w:t>
      </w:r>
      <w:r w:rsidRPr="00FD0D36">
        <w:rPr>
          <w:rFonts w:ascii="Cambria" w:cs="Times New Roman"/>
          <w:i/>
          <w:iCs/>
          <w:sz w:val="20"/>
          <w:szCs w:val="20"/>
          <w:lang w:val="en-GB"/>
        </w:rPr>
        <w:t xml:space="preserve">Le </w:t>
      </w:r>
      <w:proofErr w:type="spellStart"/>
      <w:r w:rsidRPr="00FD0D36">
        <w:rPr>
          <w:rFonts w:ascii="Cambria" w:cs="Times New Roman"/>
          <w:i/>
          <w:iCs/>
          <w:sz w:val="20"/>
          <w:szCs w:val="20"/>
          <w:lang w:val="en-GB"/>
        </w:rPr>
        <w:t>Nouvel</w:t>
      </w:r>
      <w:proofErr w:type="spellEnd"/>
      <w:r w:rsidRPr="00FD0D36">
        <w:rPr>
          <w:rFonts w:ascii="Cambria" w:cs="Times New Roman"/>
          <w:i/>
          <w:iCs/>
          <w:sz w:val="20"/>
          <w:szCs w:val="20"/>
          <w:lang w:val="en-GB"/>
        </w:rPr>
        <w:t xml:space="preserve"> </w:t>
      </w:r>
      <w:proofErr w:type="spellStart"/>
      <w:r w:rsidRPr="00FD0D36">
        <w:rPr>
          <w:rFonts w:ascii="Cambria" w:cs="Times New Roman"/>
          <w:i/>
          <w:iCs/>
          <w:sz w:val="20"/>
          <w:szCs w:val="20"/>
          <w:lang w:val="en-GB"/>
        </w:rPr>
        <w:t>Observateur</w:t>
      </w:r>
      <w:proofErr w:type="spellEnd"/>
      <w:r w:rsidRPr="00FD0D36">
        <w:rPr>
          <w:rFonts w:ascii="Cambria" w:cs="Times New Roman"/>
          <w:sz w:val="20"/>
          <w:szCs w:val="20"/>
          <w:lang w:val="en-GB"/>
        </w:rPr>
        <w:t xml:space="preserve">, 5 </w:t>
      </w:r>
      <w:proofErr w:type="spellStart"/>
      <w:r w:rsidRPr="00FD0D36">
        <w:rPr>
          <w:rFonts w:ascii="Cambria" w:cs="Times New Roman"/>
          <w:sz w:val="20"/>
          <w:szCs w:val="20"/>
          <w:lang w:val="en-GB"/>
        </w:rPr>
        <w:t>août</w:t>
      </w:r>
      <w:proofErr w:type="spellEnd"/>
      <w:r w:rsidRPr="00FD0D36">
        <w:rPr>
          <w:rFonts w:ascii="Cambria" w:cs="Times New Roman"/>
          <w:sz w:val="20"/>
          <w:szCs w:val="20"/>
          <w:lang w:val="en-GB"/>
        </w:rPr>
        <w:t xml:space="preserve"> 1968, http://hebdo.nouvelobs.com/sommaire/arts-spectacles/077609/la-fin-des-erudits.html.</w:t>
      </w:r>
      <w:r w:rsidRPr="00FD0D36">
        <w:rPr>
          <w:sz w:val="20"/>
          <w:szCs w:val="20"/>
        </w:rPr>
        <w:fldChar w:fldCharType="end"/>
      </w:r>
    </w:p>
  </w:footnote>
  <w:footnote w:id="23">
    <w:p w14:paraId="02F8F658" w14:textId="58502853"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{"citationID":"At9RjJG6","properties":{"formattedCitation":"Carlo Ginzburg, {\\i{}Il formaggio e i vermi: il cosmo di un mugnaio del \\uc0\\u8217{}500}, Biblioteca Einaudi 71 (Torino: Einaudi, 1999).","plainCitation":"Carlo Ginzburg, Il formaggio e i vermi: il cosmo di un mugnaio del ’500, Biblioteca Einaudi 71 (Torino: Einaudi, 1999).","noteIndex":24},"citationItems":[{"id":23773,"uris":["http://zotero.org/users/4583/items/7UCYXT6D"],"itemData":{"id":23773,"type":"book","collection-number":"71","collection-title":"Biblioteca Einaudi","event-place":"Torino","ISBN":"978-88-06-15377-9","language":"ita","number-of-pages":"196","publisher":"Einaudi","publisher-place":"Torino","source":"K10plus ISBN","title":"Il formaggio e i vermi: il cosmo di un mugnaio del '500","title-short":"Il formaggio e i vermi","author":[{"family":"Ginzburg","given":"Carlo"}],"issued":{"date-parts":[["1999"]],"season":"1976"},"citation-key":"ginzburgFormaggioVermiCosmo1999"}}],"schema":"https://github.com/citation-style-language/schema/raw/master/csl-citation.json"}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Carlo Ginzburg, </w:t>
      </w:r>
      <w:r w:rsidRPr="00FD0D36">
        <w:rPr>
          <w:rFonts w:ascii="Cambria" w:cs="Times New Roman"/>
          <w:i/>
          <w:iCs/>
          <w:sz w:val="20"/>
          <w:szCs w:val="20"/>
          <w:lang w:val="en-GB"/>
        </w:rPr>
        <w:t xml:space="preserve">Il </w:t>
      </w:r>
      <w:proofErr w:type="spellStart"/>
      <w:r w:rsidRPr="00FD0D36">
        <w:rPr>
          <w:rFonts w:ascii="Cambria" w:cs="Times New Roman"/>
          <w:i/>
          <w:iCs/>
          <w:sz w:val="20"/>
          <w:szCs w:val="20"/>
          <w:lang w:val="en-GB"/>
        </w:rPr>
        <w:t>formaggio</w:t>
      </w:r>
      <w:proofErr w:type="spellEnd"/>
      <w:r w:rsidRPr="00FD0D36">
        <w:rPr>
          <w:rFonts w:ascii="Cambria" w:cs="Times New Roman"/>
          <w:i/>
          <w:iCs/>
          <w:sz w:val="20"/>
          <w:szCs w:val="20"/>
          <w:lang w:val="en-GB"/>
        </w:rPr>
        <w:t xml:space="preserve"> e </w:t>
      </w:r>
      <w:proofErr w:type="spellStart"/>
      <w:r w:rsidRPr="00FD0D36">
        <w:rPr>
          <w:rFonts w:ascii="Cambria" w:cs="Times New Roman"/>
          <w:i/>
          <w:iCs/>
          <w:sz w:val="20"/>
          <w:szCs w:val="20"/>
          <w:lang w:val="en-GB"/>
        </w:rPr>
        <w:t>i</w:t>
      </w:r>
      <w:proofErr w:type="spellEnd"/>
      <w:r w:rsidRPr="00FD0D36">
        <w:rPr>
          <w:rFonts w:ascii="Cambria" w:cs="Times New Roman"/>
          <w:i/>
          <w:iCs/>
          <w:sz w:val="20"/>
          <w:szCs w:val="20"/>
          <w:lang w:val="en-GB"/>
        </w:rPr>
        <w:t xml:space="preserve"> </w:t>
      </w:r>
      <w:proofErr w:type="spellStart"/>
      <w:r w:rsidRPr="00FD0D36">
        <w:rPr>
          <w:rFonts w:ascii="Cambria" w:cs="Times New Roman"/>
          <w:i/>
          <w:iCs/>
          <w:sz w:val="20"/>
          <w:szCs w:val="20"/>
          <w:lang w:val="en-GB"/>
        </w:rPr>
        <w:t>vermi</w:t>
      </w:r>
      <w:proofErr w:type="spellEnd"/>
      <w:r w:rsidRPr="00FD0D36">
        <w:rPr>
          <w:rFonts w:ascii="Cambria" w:cs="Times New Roman"/>
          <w:i/>
          <w:iCs/>
          <w:sz w:val="20"/>
          <w:szCs w:val="20"/>
          <w:lang w:val="en-GB"/>
        </w:rPr>
        <w:t xml:space="preserve">: il </w:t>
      </w:r>
      <w:proofErr w:type="spellStart"/>
      <w:r w:rsidRPr="00FD0D36">
        <w:rPr>
          <w:rFonts w:ascii="Cambria" w:cs="Times New Roman"/>
          <w:i/>
          <w:iCs/>
          <w:sz w:val="20"/>
          <w:szCs w:val="20"/>
          <w:lang w:val="en-GB"/>
        </w:rPr>
        <w:t>cosmo</w:t>
      </w:r>
      <w:proofErr w:type="spellEnd"/>
      <w:r w:rsidRPr="00FD0D36">
        <w:rPr>
          <w:rFonts w:ascii="Cambria" w:cs="Times New Roman"/>
          <w:i/>
          <w:iCs/>
          <w:sz w:val="20"/>
          <w:szCs w:val="20"/>
          <w:lang w:val="en-GB"/>
        </w:rPr>
        <w:t xml:space="preserve"> di un </w:t>
      </w:r>
      <w:proofErr w:type="spellStart"/>
      <w:r w:rsidRPr="00FD0D36">
        <w:rPr>
          <w:rFonts w:ascii="Cambria" w:cs="Times New Roman"/>
          <w:i/>
          <w:iCs/>
          <w:sz w:val="20"/>
          <w:szCs w:val="20"/>
          <w:lang w:val="en-GB"/>
        </w:rPr>
        <w:t>mugnaio</w:t>
      </w:r>
      <w:proofErr w:type="spellEnd"/>
      <w:r w:rsidRPr="00FD0D36">
        <w:rPr>
          <w:rFonts w:ascii="Cambria" w:cs="Times New Roman"/>
          <w:i/>
          <w:iCs/>
          <w:sz w:val="20"/>
          <w:szCs w:val="20"/>
          <w:lang w:val="en-GB"/>
        </w:rPr>
        <w:t xml:space="preserve"> del ’500</w:t>
      </w:r>
      <w:r w:rsidRPr="00FD0D36">
        <w:rPr>
          <w:rFonts w:ascii="Cambria" w:cs="Times New Roman"/>
          <w:sz w:val="20"/>
          <w:szCs w:val="20"/>
          <w:lang w:val="en-GB"/>
        </w:rPr>
        <w:t xml:space="preserve">, </w:t>
      </w:r>
      <w:proofErr w:type="spellStart"/>
      <w:r w:rsidRPr="00FD0D36">
        <w:rPr>
          <w:rFonts w:ascii="Cambria" w:cs="Times New Roman"/>
          <w:sz w:val="20"/>
          <w:szCs w:val="20"/>
          <w:lang w:val="en-GB"/>
        </w:rPr>
        <w:t>Biblioteca</w:t>
      </w:r>
      <w:proofErr w:type="spellEnd"/>
      <w:r w:rsidRPr="00FD0D36">
        <w:rPr>
          <w:rFonts w:ascii="Cambria" w:cs="Times New Roman"/>
          <w:sz w:val="20"/>
          <w:szCs w:val="20"/>
          <w:lang w:val="en-GB"/>
        </w:rPr>
        <w:t xml:space="preserve"> Einaudi 71 (Torino: Einaudi, 1999).</w:t>
      </w:r>
      <w:r w:rsidRPr="00FD0D36">
        <w:rPr>
          <w:sz w:val="20"/>
          <w:szCs w:val="20"/>
        </w:rPr>
        <w:fldChar w:fldCharType="end"/>
      </w:r>
    </w:p>
  </w:footnote>
  <w:footnote w:id="24">
    <w:p w14:paraId="22958F42" w14:textId="24D71A1E"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{"citationID":"Myg9FxeI","properties":{"formattedCitation":"Louise Bacquet, \\uc0\\u171{}\\uc0\\u160{}Le paradigme indiciaire chez Ginzburg\\uc0\\u160{}\\uc0\\u187{}, {\\i{}T\\uc0\\u233{}moigner. Entre histoire et m\\uc0\\u233{}moire. Revue pluridisciplinaire de la Fondation Auschwitz}, n\\super o\\nosupersub{} 121 (1 octobre 2015): 175, https://doi.org/10.4000/temoigner.3555.","plainCitation":"Louise Bacquet, « Le paradigme indiciaire chez Ginzburg », Témoigner. Entre histoire et mémoire. Revue pluridisciplinaire de la Fondation Auschwitz, no 121 (1 octobre 2015): 175, https://doi.org/10.4000/temoigner.3555.","noteIndex":25},"citationItems":[{"id":23775,"uris":["http://zotero.org/users/4583/items/I5GZW4EK"],"itemData":{"id":23775,"type":"article-journal","abstract":"L’historien Carlo Ginzburg s’est appuyé sur une méthode attributionniste mise au point par l’artiste et politicien Giovanni Morelli entre 1874 et 1876, pour proposer une nouvelle façon de faire l’histoire et de comprendre la société. Selon Morelli, la meilleure méthode pour attribuer une toile à un peintre sans commettre d’erreur, c’est d’identifier ce qui représente sa signature en termes de détails picturaux. Par exemple, l’observation de détails non enseignés en école d’art tels que les or...","container-title":"Témoigner. Entre histoire et mémoire. Revue pluridisciplinaire de la Fondation Auschwitz","DOI":"10.4000/temoigner.3555","ISSN":"2031-4183","issue":"121","language":"fr","license":"All rights reserved","note":"number: 121\npublisher: Fondation Auschwitz et de la mémoire d'Auschwitz ASBL","page":"175","source":"journals.openedition.org","title":"Le paradigme indiciaire chez Ginzburg","URL":"https://journals.openedition.org/temoigner/3555","author":[{"family":"Bacquet","given":"Louise"}],"accessed":{"date-parts":[["2023",12,28]]},"issued":{"date-parts":[["2015",10,1]]},"citation-key":"bacquetParadigmeIndiciaireChez2015"}}],"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Louise </w:t>
      </w:r>
      <w:proofErr w:type="spellStart"/>
      <w:r w:rsidRPr="00FD0D36">
        <w:rPr>
          <w:rFonts w:ascii="Cambria" w:cs="Times New Roman"/>
          <w:sz w:val="20"/>
          <w:szCs w:val="20"/>
          <w:lang w:val="en-GB"/>
        </w:rPr>
        <w:t>Bacquet</w:t>
      </w:r>
      <w:proofErr w:type="spellEnd"/>
      <w:r w:rsidRPr="00FD0D36">
        <w:rPr>
          <w:rFonts w:ascii="Cambria" w:cs="Times New Roman"/>
          <w:sz w:val="20"/>
          <w:szCs w:val="20"/>
          <w:lang w:val="en-GB"/>
        </w:rPr>
        <w:t xml:space="preserve">, « Le </w:t>
      </w:r>
      <w:proofErr w:type="spellStart"/>
      <w:r w:rsidRPr="00FD0D36">
        <w:rPr>
          <w:rFonts w:ascii="Cambria" w:cs="Times New Roman"/>
          <w:sz w:val="20"/>
          <w:szCs w:val="20"/>
          <w:lang w:val="en-GB"/>
        </w:rPr>
        <w:t>paradigme</w:t>
      </w:r>
      <w:proofErr w:type="spellEnd"/>
      <w:r w:rsidRPr="00FD0D36">
        <w:rPr>
          <w:rFonts w:ascii="Cambria" w:cs="Times New Roman"/>
          <w:sz w:val="20"/>
          <w:szCs w:val="20"/>
          <w:lang w:val="en-GB"/>
        </w:rPr>
        <w:t xml:space="preserve"> </w:t>
      </w:r>
      <w:proofErr w:type="spellStart"/>
      <w:r w:rsidRPr="00FD0D36">
        <w:rPr>
          <w:rFonts w:ascii="Cambria" w:cs="Times New Roman"/>
          <w:sz w:val="20"/>
          <w:szCs w:val="20"/>
          <w:lang w:val="en-GB"/>
        </w:rPr>
        <w:t>indiciaire</w:t>
      </w:r>
      <w:proofErr w:type="spellEnd"/>
      <w:r w:rsidRPr="00FD0D36">
        <w:rPr>
          <w:rFonts w:ascii="Cambria" w:cs="Times New Roman"/>
          <w:sz w:val="20"/>
          <w:szCs w:val="20"/>
          <w:lang w:val="en-GB"/>
        </w:rPr>
        <w:t xml:space="preserve"> chez Ginzburg », </w:t>
      </w:r>
      <w:proofErr w:type="spellStart"/>
      <w:r w:rsidRPr="00FD0D36">
        <w:rPr>
          <w:rFonts w:ascii="Cambria" w:cs="Times New Roman"/>
          <w:i/>
          <w:iCs/>
          <w:sz w:val="20"/>
          <w:szCs w:val="20"/>
          <w:lang w:val="en-GB"/>
        </w:rPr>
        <w:t>Témoigner</w:t>
      </w:r>
      <w:proofErr w:type="spellEnd"/>
      <w:r w:rsidRPr="00FD0D36">
        <w:rPr>
          <w:rFonts w:ascii="Cambria" w:cs="Times New Roman"/>
          <w:i/>
          <w:iCs/>
          <w:sz w:val="20"/>
          <w:szCs w:val="20"/>
          <w:lang w:val="en-GB"/>
        </w:rPr>
        <w:t xml:space="preserve">. Entre </w:t>
      </w:r>
      <w:proofErr w:type="spellStart"/>
      <w:r w:rsidRPr="00FD0D36">
        <w:rPr>
          <w:rFonts w:ascii="Cambria" w:cs="Times New Roman"/>
          <w:i/>
          <w:iCs/>
          <w:sz w:val="20"/>
          <w:szCs w:val="20"/>
          <w:lang w:val="en-GB"/>
        </w:rPr>
        <w:t>histoire</w:t>
      </w:r>
      <w:proofErr w:type="spellEnd"/>
      <w:r w:rsidRPr="00FD0D36">
        <w:rPr>
          <w:rFonts w:ascii="Cambria" w:cs="Times New Roman"/>
          <w:i/>
          <w:iCs/>
          <w:sz w:val="20"/>
          <w:szCs w:val="20"/>
          <w:lang w:val="en-GB"/>
        </w:rPr>
        <w:t xml:space="preserve"> et </w:t>
      </w:r>
      <w:proofErr w:type="spellStart"/>
      <w:r w:rsidRPr="00FD0D36">
        <w:rPr>
          <w:rFonts w:ascii="Cambria" w:cs="Times New Roman"/>
          <w:i/>
          <w:iCs/>
          <w:sz w:val="20"/>
          <w:szCs w:val="20"/>
          <w:lang w:val="en-GB"/>
        </w:rPr>
        <w:t>mémoire</w:t>
      </w:r>
      <w:proofErr w:type="spellEnd"/>
      <w:r w:rsidRPr="00FD0D36">
        <w:rPr>
          <w:rFonts w:ascii="Cambria" w:cs="Times New Roman"/>
          <w:i/>
          <w:iCs/>
          <w:sz w:val="20"/>
          <w:szCs w:val="20"/>
          <w:lang w:val="en-GB"/>
        </w:rPr>
        <w:t xml:space="preserve">. Revue </w:t>
      </w:r>
      <w:proofErr w:type="spellStart"/>
      <w:r w:rsidRPr="00FD0D36">
        <w:rPr>
          <w:rFonts w:ascii="Cambria" w:cs="Times New Roman"/>
          <w:i/>
          <w:iCs/>
          <w:sz w:val="20"/>
          <w:szCs w:val="20"/>
          <w:lang w:val="en-GB"/>
        </w:rPr>
        <w:t>pluridisciplinaire</w:t>
      </w:r>
      <w:proofErr w:type="spellEnd"/>
      <w:r w:rsidRPr="00FD0D36">
        <w:rPr>
          <w:rFonts w:ascii="Cambria" w:cs="Times New Roman"/>
          <w:i/>
          <w:iCs/>
          <w:sz w:val="20"/>
          <w:szCs w:val="20"/>
          <w:lang w:val="en-GB"/>
        </w:rPr>
        <w:t xml:space="preserve"> de la </w:t>
      </w:r>
      <w:proofErr w:type="spellStart"/>
      <w:r w:rsidRPr="00FD0D36">
        <w:rPr>
          <w:rFonts w:ascii="Cambria" w:cs="Times New Roman"/>
          <w:i/>
          <w:iCs/>
          <w:sz w:val="20"/>
          <w:szCs w:val="20"/>
          <w:lang w:val="en-GB"/>
        </w:rPr>
        <w:t>Fondation</w:t>
      </w:r>
      <w:proofErr w:type="spellEnd"/>
      <w:r w:rsidRPr="00FD0D36">
        <w:rPr>
          <w:rFonts w:ascii="Cambria" w:cs="Times New Roman"/>
          <w:i/>
          <w:iCs/>
          <w:sz w:val="20"/>
          <w:szCs w:val="20"/>
          <w:lang w:val="en-GB"/>
        </w:rPr>
        <w:t xml:space="preserve"> Auschwitz</w:t>
      </w:r>
      <w:r w:rsidRPr="00FD0D36">
        <w:rPr>
          <w:rFonts w:ascii="Cambria" w:cs="Times New Roman"/>
          <w:sz w:val="20"/>
          <w:szCs w:val="20"/>
          <w:lang w:val="en-GB"/>
        </w:rPr>
        <w:t>, n</w:t>
      </w:r>
      <w:r w:rsidRPr="00FD0D36">
        <w:rPr>
          <w:rFonts w:ascii="Cambria" w:cs="Times New Roman"/>
          <w:sz w:val="20"/>
          <w:szCs w:val="20"/>
          <w:vertAlign w:val="superscript"/>
          <w:lang w:val="en-GB"/>
        </w:rPr>
        <w:t>o</w:t>
      </w:r>
      <w:r w:rsidRPr="00FD0D36">
        <w:rPr>
          <w:rFonts w:ascii="Cambria" w:cs="Times New Roman"/>
          <w:sz w:val="20"/>
          <w:szCs w:val="20"/>
          <w:lang w:val="en-GB"/>
        </w:rPr>
        <w:t xml:space="preserve"> 121 (1 </w:t>
      </w:r>
      <w:proofErr w:type="spellStart"/>
      <w:r w:rsidRPr="00FD0D36">
        <w:rPr>
          <w:rFonts w:ascii="Cambria" w:cs="Times New Roman"/>
          <w:sz w:val="20"/>
          <w:szCs w:val="20"/>
          <w:lang w:val="en-GB"/>
        </w:rPr>
        <w:t>octobre</w:t>
      </w:r>
      <w:proofErr w:type="spellEnd"/>
      <w:r w:rsidRPr="00FD0D36">
        <w:rPr>
          <w:rFonts w:ascii="Cambria" w:cs="Times New Roman"/>
          <w:sz w:val="20"/>
          <w:szCs w:val="20"/>
          <w:lang w:val="en-GB"/>
        </w:rPr>
        <w:t xml:space="preserve"> 2015): 175, https://doi.org/10.4000/temoigner.3555.</w:t>
      </w:r>
      <w:r w:rsidRPr="00FD0D36">
        <w:rPr>
          <w:sz w:val="20"/>
          <w:szCs w:val="20"/>
        </w:rPr>
        <w:fldChar w:fldCharType="end"/>
      </w:r>
    </w:p>
  </w:footnote>
  <w:footnote w:id="25">
    <w:p w14:paraId="1FDF7BBE" w14:textId="12CB9A90" w:rsidR="00D448BB" w:rsidRPr="00FD0D36" w:rsidRDefault="00E65F18">
      <w:pPr>
        <w:pStyle w:val="FootnoteText"/>
        <w:rPr>
          <w:sz w:val="20"/>
          <w:szCs w:val="20"/>
        </w:rPr>
      </w:pPr>
      <w:r w:rsidRPr="00FD0D36">
        <w:rPr>
          <w:rStyle w:val="FootnoteReference"/>
          <w:sz w:val="20"/>
          <w:szCs w:val="20"/>
        </w:rPr>
        <w:footnoteRef/>
      </w:r>
      <w:r w:rsidRPr="00FD0D36">
        <w:rPr>
          <w:sz w:val="20"/>
          <w:szCs w:val="20"/>
        </w:rPr>
        <w:t xml:space="preserve"> we should state here that quantitative methods never disappeared</w:t>
      </w:r>
      <w:r w:rsidR="00077923" w:rsidRPr="00FD0D36">
        <w:rPr>
          <w:sz w:val="20"/>
          <w:szCs w:val="20"/>
        </w:rPr>
        <w:t xml:space="preserve">. </w:t>
      </w:r>
      <w:r w:rsidRPr="00FD0D36">
        <w:rPr>
          <w:sz w:val="20"/>
          <w:szCs w:val="20"/>
        </w:rPr>
        <w:t>What we define here as “quantitative” is rather a question of how to find patterns in large amounts of data.</w:t>
      </w:r>
    </w:p>
  </w:footnote>
  <w:footnote w:id="26">
    <w:p w14:paraId="5CBA13AA" w14:textId="571D8FC5"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{"citationID":"fk9BAOQn","properties":{"formattedCitation":"Franco Moretti, {\\i{}Graphs, Maps, Trees: Abstract Models for Literary History} (Verso, 2007).","plainCitation":"Franco Moretti, Graphs, Maps, Trees: Abstract Models for Literary History (Verso, 2007).","noteIndex":27},"citationItems":[{"id":1194,"uris":["http://zotero.org/users/4583/items/ZPHKQ2FV"],"itemData":{"id":1194,"type":"book","ISBN":"1-84467-185-2","number-of-pages":"119","publisher":"Verso","source":"Amazon.com","title":"Graphs, Maps, Trees: Abstract Models for Literary History","title-short":"Graphs, Maps, Trees","author":[{"family":"Moretti","given":"Franco"}],"issued":{"date-parts":[["2007",9,17]]},"citation-key":"morettiGraphsMapsTrees2007"}}],"schema":"https://github.com/citation-style-language/schema/raw/master/csl-citation.json"}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Franco Moretti, </w:t>
      </w:r>
      <w:r w:rsidRPr="00FD0D36">
        <w:rPr>
          <w:rFonts w:ascii="Cambria" w:cs="Times New Roman"/>
          <w:i/>
          <w:iCs/>
          <w:sz w:val="20"/>
          <w:szCs w:val="20"/>
          <w:lang w:val="en-GB"/>
        </w:rPr>
        <w:t>Graphs, Maps, Trees: Abstract Models for Literary History</w:t>
      </w:r>
      <w:r w:rsidRPr="00FD0D36">
        <w:rPr>
          <w:rFonts w:ascii="Cambria" w:cs="Times New Roman"/>
          <w:sz w:val="20"/>
          <w:szCs w:val="20"/>
          <w:lang w:val="en-GB"/>
        </w:rPr>
        <w:t xml:space="preserve"> (Verso, 2007).</w:t>
      </w:r>
      <w:r w:rsidRPr="00FD0D36">
        <w:rPr>
          <w:sz w:val="20"/>
          <w:szCs w:val="20"/>
        </w:rPr>
        <w:fldChar w:fldCharType="end"/>
      </w:r>
    </w:p>
  </w:footnote>
  <w:footnote w:id="27">
    <w:p w14:paraId="3F0E2743" w14:textId="27F54A6D" w:rsidR="0083256E" w:rsidRPr="00FD0D36" w:rsidRDefault="0083256E">
      <w:pPr>
        <w:pStyle w:val="FootnoteText"/>
        <w:rPr>
          <w:sz w:val="20"/>
          <w:szCs w:val="20"/>
        </w:rPr>
      </w:pPr>
      <w:r w:rsidRPr="00FD0D36">
        <w:rPr>
          <w:rStyle w:val="FootnoteReference"/>
          <w:sz w:val="20"/>
          <w:szCs w:val="20"/>
        </w:rPr>
        <w:footnoteRef/>
      </w:r>
      <w:r w:rsidRPr="00FD0D36">
        <w:rPr>
          <w:sz w:val="20"/>
          <w:szCs w:val="20"/>
        </w:rPr>
        <w:t xml:space="preserve"> </w:t>
      </w:r>
      <w:r w:rsidR="00EA37D0" w:rsidRPr="00FD0D36">
        <w:rPr>
          <w:sz w:val="20"/>
          <w:szCs w:val="20"/>
        </w:rPr>
        <w:t>Franco Moretti did not really belong to DH</w:t>
      </w:r>
      <w:r w:rsidR="00EA37D0" w:rsidRPr="00FD0D36">
        <w:rPr>
          <w:sz w:val="20"/>
          <w:szCs w:val="20"/>
        </w:rPr>
        <w:t>:</w:t>
      </w:r>
      <w:r w:rsidR="00EA37D0" w:rsidRPr="00FD0D36">
        <w:rPr>
          <w:sz w:val="20"/>
          <w:szCs w:val="20"/>
        </w:rPr>
        <w:t xml:space="preserve"> Ted Underwood recalls us that distant reading, the key concept pushed forward by Moretti, is of a different genealogy than Digital Humanities</w:t>
      </w:r>
      <w:r w:rsidR="006762BE" w:rsidRPr="00FD0D36">
        <w:rPr>
          <w:sz w:val="20"/>
          <w:szCs w:val="20"/>
        </w:rPr>
        <w:t xml:space="preserve"> (</w:t>
      </w:r>
      <w:r w:rsidR="006762BE" w:rsidRPr="00FD0D36">
        <w:rPr>
          <w:sz w:val="20"/>
          <w:szCs w:val="20"/>
        </w:rPr>
        <w:fldChar w:fldCharType="begin"/>
      </w:r>
      <w:r w:rsidR="006762BE" w:rsidRPr="00FD0D36">
        <w:rPr>
          <w:sz w:val="20"/>
          <w:szCs w:val="20"/>
        </w:rPr>
        <w:instrText xml:space="preserve"> ADDIN ZOTERO_ITEM CSL_CITATION {"citationID":"kdsC2cSV","properties":{"formattedCitation":"Ted Underwood, \\uc0\\u171{}\\uc0\\u160{}A Genealogy of Distant Reading\\uc0\\u160{}\\uc0\\u187{}, {\\i{}Digital Humanities Quarterly} 011, n\\super o\\nosupersub{} 2 (27 juin 2017).","plainCitation":"Ted Underwood, « A Genealogy of Distant Reading », Digital Humanities Quarterly 011, no 2 (27 juin 2017).","noteIndex":29},"citationItems":[{"id":23973,"uris":["http://zotero.org/users/4583/items/MKY8VTTF"],"itemData":{"id":23973,"type":"article-journal","container-title":"Digital Humanities Quarterly","ISSN":"1938-4122","issue":"2","journalAbbreviation":"DHQ","title":"A Genealogy of Distant Reading","volume":"011","author":[{"family":"Underwood","given":"Ted"}],"issued":{"date-parts":[["2017",6,27]]},"citation-key":"underwoodGenealogyDistantReading2017a"}}],"schema":"https://github.com/citation-style-language/schema/raw/master/csl-citation.json"} </w:instrText>
      </w:r>
      <w:r w:rsidR="006762BE" w:rsidRPr="00FD0D36">
        <w:rPr>
          <w:sz w:val="20"/>
          <w:szCs w:val="20"/>
        </w:rPr>
        <w:fldChar w:fldCharType="separate"/>
      </w:r>
      <w:r w:rsidR="006762BE" w:rsidRPr="00FD0D36">
        <w:rPr>
          <w:rFonts w:ascii="Cambria" w:cs="Times New Roman"/>
          <w:sz w:val="20"/>
          <w:szCs w:val="20"/>
          <w:lang w:val="en-GB"/>
        </w:rPr>
        <w:t xml:space="preserve">Ted Underwood, « A Genealogy of Distant Reading », </w:t>
      </w:r>
      <w:r w:rsidR="006762BE" w:rsidRPr="00FD0D36">
        <w:rPr>
          <w:rFonts w:ascii="Cambria" w:cs="Times New Roman"/>
          <w:i/>
          <w:iCs/>
          <w:sz w:val="20"/>
          <w:szCs w:val="20"/>
          <w:lang w:val="en-GB"/>
        </w:rPr>
        <w:t>Digital Humanities Quarterly</w:t>
      </w:r>
      <w:r w:rsidR="006762BE" w:rsidRPr="00FD0D36">
        <w:rPr>
          <w:rFonts w:ascii="Cambria" w:cs="Times New Roman"/>
          <w:sz w:val="20"/>
          <w:szCs w:val="20"/>
          <w:lang w:val="en-GB"/>
        </w:rPr>
        <w:t xml:space="preserve"> 011, n</w:t>
      </w:r>
      <w:r w:rsidR="006762BE" w:rsidRPr="00FD0D36">
        <w:rPr>
          <w:rFonts w:ascii="Cambria" w:cs="Times New Roman"/>
          <w:sz w:val="20"/>
          <w:szCs w:val="20"/>
          <w:vertAlign w:val="superscript"/>
          <w:lang w:val="en-GB"/>
        </w:rPr>
        <w:t>o</w:t>
      </w:r>
      <w:r w:rsidR="006762BE" w:rsidRPr="00FD0D36">
        <w:rPr>
          <w:rFonts w:ascii="Cambria" w:cs="Times New Roman"/>
          <w:sz w:val="20"/>
          <w:szCs w:val="20"/>
          <w:lang w:val="en-GB"/>
        </w:rPr>
        <w:t xml:space="preserve"> 2 (27 </w:t>
      </w:r>
      <w:proofErr w:type="spellStart"/>
      <w:r w:rsidR="006762BE" w:rsidRPr="00FD0D36">
        <w:rPr>
          <w:rFonts w:ascii="Cambria" w:cs="Times New Roman"/>
          <w:sz w:val="20"/>
          <w:szCs w:val="20"/>
          <w:lang w:val="en-GB"/>
        </w:rPr>
        <w:t>juin</w:t>
      </w:r>
      <w:proofErr w:type="spellEnd"/>
      <w:r w:rsidR="006762BE" w:rsidRPr="00FD0D36">
        <w:rPr>
          <w:rFonts w:ascii="Cambria" w:cs="Times New Roman"/>
          <w:sz w:val="20"/>
          <w:szCs w:val="20"/>
          <w:lang w:val="en-GB"/>
        </w:rPr>
        <w:t xml:space="preserve"> 2017).</w:t>
      </w:r>
      <w:r w:rsidR="006762BE" w:rsidRPr="00FD0D36">
        <w:rPr>
          <w:sz w:val="20"/>
          <w:szCs w:val="20"/>
        </w:rPr>
        <w:fldChar w:fldCharType="end"/>
      </w:r>
      <w:r w:rsidR="006762BE" w:rsidRPr="00FD0D36">
        <w:rPr>
          <w:sz w:val="20"/>
          <w:szCs w:val="20"/>
        </w:rPr>
        <w:t>)</w:t>
      </w:r>
      <w:r w:rsidR="00EA37D0" w:rsidRPr="00FD0D36">
        <w:rPr>
          <w:sz w:val="20"/>
          <w:szCs w:val="20"/>
        </w:rPr>
        <w:t xml:space="preserve">, all the more that distant reading is not obligatory </w:t>
      </w:r>
      <w:r w:rsidR="00EA37D0" w:rsidRPr="00FD0D36">
        <w:rPr>
          <w:i/>
          <w:iCs/>
          <w:sz w:val="20"/>
          <w:szCs w:val="20"/>
        </w:rPr>
        <w:t>digital</w:t>
      </w:r>
      <w:r w:rsidR="00EA37D0" w:rsidRPr="00FD0D36">
        <w:rPr>
          <w:sz w:val="20"/>
          <w:szCs w:val="20"/>
        </w:rPr>
        <w:t xml:space="preserve"> or, in other words, is not obligatory computer-based</w:t>
      </w:r>
      <w:r w:rsidR="00EA37D0" w:rsidRPr="00FD0D36">
        <w:rPr>
          <w:sz w:val="20"/>
          <w:szCs w:val="20"/>
        </w:rPr>
        <w:t>.</w:t>
      </w:r>
      <w:r w:rsidR="00EA37D0" w:rsidRPr="00FD0D36">
        <w:rPr>
          <w:sz w:val="20"/>
          <w:szCs w:val="20"/>
        </w:rPr>
        <w:t xml:space="preserve"> </w:t>
      </w:r>
      <w:r w:rsidR="00EA37D0" w:rsidRPr="00FD0D36">
        <w:rPr>
          <w:sz w:val="20"/>
          <w:szCs w:val="20"/>
        </w:rPr>
        <w:t>But his book’s</w:t>
      </w:r>
      <w:r w:rsidR="00191699" w:rsidRPr="00FD0D36">
        <w:rPr>
          <w:sz w:val="20"/>
          <w:szCs w:val="20"/>
        </w:rPr>
        <w:t xml:space="preserve"> popularity </w:t>
      </w:r>
      <w:r w:rsidR="00EA37D0" w:rsidRPr="00FD0D36">
        <w:rPr>
          <w:sz w:val="20"/>
          <w:szCs w:val="20"/>
        </w:rPr>
        <w:t xml:space="preserve">in DH </w:t>
      </w:r>
      <w:r w:rsidR="00191699" w:rsidRPr="00FD0D36">
        <w:rPr>
          <w:sz w:val="20"/>
          <w:szCs w:val="20"/>
        </w:rPr>
        <w:t>could be explained by the conjunction of several factors, including the fact that the coming of big data in the 2010s led to a renewal of quantitative approaches, as well as the coming to maturity of AI-based technologies and algorithms such as machine and deep learning.</w:t>
      </w:r>
      <w:r w:rsidR="00191699" w:rsidRPr="00FD0D36">
        <w:rPr>
          <w:rStyle w:val="CommentReference"/>
          <w:sz w:val="20"/>
          <w:szCs w:val="20"/>
        </w:rPr>
        <w:annotationRef/>
      </w:r>
    </w:p>
  </w:footnote>
  <w:footnote w:id="28">
    <w:p w14:paraId="3F12763A" w14:textId="1C0BF87B" w:rsidR="006E5038" w:rsidRPr="00FD0D36" w:rsidRDefault="006E5038">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006C44A7" w:rsidRPr="00FD0D36">
        <w:rPr>
          <w:sz w:val="20"/>
          <w:szCs w:val="20"/>
        </w:rPr>
        <w:instrText xml:space="preserve"> ADDIN ZOTERO_ITEM CSL_CITATION {"citationID":"OUMNTFYq","properties":{"formattedCitation":"Jo Guldi et David Armitage, {\\i{}The History Manifesto} (Cambridge, United Kingdom: Cambridge University Press, 2014).","plainCitation":"Jo Guldi et David Armitage, The History Manifesto (Cambridge, United Kingdom: Cambridge University Press, 2014).","noteIndex":29},"citationItems":[{"id":3287,"uris":["http://zotero.org/users/4583/items/8REU5F9X"],"itemData":{"id":3287,"type":"book","abstract":"How should historians speak truth to power - and why does it matter? Why is five hundred years better than five months or five years as a planning horizon? And why is history - especially long-term history - so essential to understanding the multiple pasts which gave rise to our conflicted present? The History Manifesto is a call to arms to historians and everyone interested in the role of history in contemporary society. Leading historians David Armitage and Jo Guldi identify a recent shift back to longer-term narratives, following many decades of increasing specialisation, which they argue is vital for the future of historical scholarship and how it is communicated. This provocative and thoughtful book makes an important intervention in the debate about the role of history and the humanities in a digital age. It will provoke discussion among policymakers, activists and entrepreneurs as well as ordinary listeners, viewers, readers, students and teachers.","event-place":"Cambridge, United Kingdom","ISBN":"978-1-107-43243-7","language":"English","number-of-pages":"176","publisher":"Cambridge University Press","publisher-place":"Cambridge, United Kingdom","source":"Amazon.com","title":"The History Manifesto","author":[{"family":"Guldi","given":"Jo"},{"family":"Armitage","given":"David"}],"issued":{"date-parts":[["2014",9,30]]},"citation-key":"guldiHistoryManifesto2014"}}],"schema":"https://github.com/citation-style-language/schema/raw/master/csl-citation.json"} </w:instrText>
      </w:r>
      <w:r w:rsidRPr="00FD0D36">
        <w:rPr>
          <w:sz w:val="20"/>
          <w:szCs w:val="20"/>
        </w:rPr>
        <w:fldChar w:fldCharType="separate"/>
      </w:r>
      <w:r w:rsidR="006C44A7" w:rsidRPr="00FD0D36">
        <w:rPr>
          <w:rFonts w:ascii="Cambria" w:cs="Times New Roman"/>
          <w:sz w:val="20"/>
          <w:szCs w:val="20"/>
          <w:lang w:val="en-GB"/>
        </w:rPr>
        <w:t xml:space="preserve">Jo </w:t>
      </w:r>
      <w:proofErr w:type="spellStart"/>
      <w:r w:rsidR="006C44A7" w:rsidRPr="00FD0D36">
        <w:rPr>
          <w:rFonts w:ascii="Cambria" w:cs="Times New Roman"/>
          <w:sz w:val="20"/>
          <w:szCs w:val="20"/>
          <w:lang w:val="en-GB"/>
        </w:rPr>
        <w:t>Guldi</w:t>
      </w:r>
      <w:proofErr w:type="spellEnd"/>
      <w:r w:rsidR="006C44A7" w:rsidRPr="00FD0D36">
        <w:rPr>
          <w:rFonts w:ascii="Cambria" w:cs="Times New Roman"/>
          <w:sz w:val="20"/>
          <w:szCs w:val="20"/>
          <w:lang w:val="en-GB"/>
        </w:rPr>
        <w:t xml:space="preserve"> et David Armitage, </w:t>
      </w:r>
      <w:r w:rsidR="006C44A7" w:rsidRPr="00FD0D36">
        <w:rPr>
          <w:rFonts w:ascii="Cambria" w:cs="Times New Roman"/>
          <w:i/>
          <w:iCs/>
          <w:sz w:val="20"/>
          <w:szCs w:val="20"/>
          <w:lang w:val="en-GB"/>
        </w:rPr>
        <w:t>The History Manifesto</w:t>
      </w:r>
      <w:r w:rsidR="006C44A7" w:rsidRPr="00FD0D36">
        <w:rPr>
          <w:rFonts w:ascii="Cambria" w:cs="Times New Roman"/>
          <w:sz w:val="20"/>
          <w:szCs w:val="20"/>
          <w:lang w:val="en-GB"/>
        </w:rPr>
        <w:t xml:space="preserve"> (Cambridge, United Kingdom: Cambridge University Press, 2014).</w:t>
      </w:r>
      <w:r w:rsidRPr="00FD0D36">
        <w:rPr>
          <w:sz w:val="20"/>
          <w:szCs w:val="20"/>
        </w:rPr>
        <w:fldChar w:fldCharType="end"/>
      </w:r>
    </w:p>
  </w:footnote>
  <w:footnote w:id="29">
    <w:p w14:paraId="5A1915F2" w14:textId="4D6A9707" w:rsidR="006C44A7" w:rsidRPr="00FD0D36" w:rsidRDefault="006C44A7">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{"citationID":"XWhk5frB","properties":{"formattedCitation":"Manifesto 2009, \\uc0\\u171{}\\uc0\\u160{}The Digital Humanities Manifesto 2\\uc0\\u160{}\\uc0\\u187{}, 2009 2008, Manifesto 2009  \\uc0\\u8220{}Digital Humanities Manifesto 2.0.\\uc0\\u8221{} 2009. http://www.humanitiesblast.com/manifesto/Manifesto_V2.pdf.","plainCitation":"Manifesto 2009, « The Digital Humanities Manifesto 2 », 2009 2008, Manifesto 2009  “Digital Humanities Manifesto 2.0.” 2009. http://www.humanitiesblast.com/manifesto/Manifesto_V2.pdf.","noteIndex":30},"citationItems":[{"id":22186,"uris":["http://zotero.org/users/4583/items/3NNQ94AG"],"itemData":{"id":22186,"type":"article-journal","language":"en","source":"Zotero","title":"The Digital Humanities Manifesto 2","URL":"Manifesto 2009  “Digital Humanities Manifesto 2.0.” 2009. http://www.humanitiesblast.com/manifesto/Manifesto_V2.pdf","author":[{"literal":"Manifesto 2009"}],"issued":{"date-parts":[["2008"]],"season":"2009"},"citation-key":"manifesto2009DigitalHumanitiesManifesto2008"}}],"schema":"https://github.com/citation-style-language/schema/raw/master/csl-citation.json"}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Manifesto 2009, « The Digital Humanities Manifesto 2 », 2009 2008, Manifesto </w:t>
      </w:r>
      <w:proofErr w:type="gramStart"/>
      <w:r w:rsidRPr="00FD0D36">
        <w:rPr>
          <w:rFonts w:ascii="Cambria" w:cs="Times New Roman"/>
          <w:sz w:val="20"/>
          <w:szCs w:val="20"/>
          <w:lang w:val="en-GB"/>
        </w:rPr>
        <w:t>2009  “</w:t>
      </w:r>
      <w:proofErr w:type="gramEnd"/>
      <w:r w:rsidRPr="00FD0D36">
        <w:rPr>
          <w:rFonts w:ascii="Cambria" w:cs="Times New Roman"/>
          <w:sz w:val="20"/>
          <w:szCs w:val="20"/>
          <w:lang w:val="en-GB"/>
        </w:rPr>
        <w:t>Digital Humanities Manifesto 2.0.” 2009. http://www.humanitiesblast.com/manifesto/Manifesto_V2.pdf.</w:t>
      </w:r>
      <w:r w:rsidRPr="00FD0D36">
        <w:rPr>
          <w:sz w:val="20"/>
          <w:szCs w:val="20"/>
        </w:rPr>
        <w:fldChar w:fldCharType="end"/>
      </w:r>
    </w:p>
  </w:footnote>
  <w:footnote w:id="30">
    <w:p w14:paraId="14BA4412" w14:textId="5A076DCD" w:rsidR="00F47AD6" w:rsidRPr="00FD0D36" w:rsidRDefault="00F47AD6">
      <w:pPr>
        <w:pStyle w:val="FootnoteText"/>
        <w:rPr>
          <w:sz w:val="20"/>
          <w:szCs w:val="20"/>
          <w:lang w:val="fr-FR"/>
        </w:rPr>
      </w:pPr>
      <w:r w:rsidRPr="00FD0D36">
        <w:rPr>
          <w:rStyle w:val="FootnoteReference"/>
          <w:sz w:val="20"/>
          <w:szCs w:val="20"/>
        </w:rPr>
        <w:footnoteRef/>
      </w:r>
      <w:r w:rsidRPr="00FD0D36">
        <w:rPr>
          <w:sz w:val="20"/>
          <w:szCs w:val="20"/>
        </w:rPr>
        <w:t xml:space="preserve"> </w:t>
      </w:r>
      <w:r w:rsidRPr="00FD0D36">
        <w:rPr>
          <w:sz w:val="20"/>
          <w:szCs w:val="20"/>
        </w:rPr>
        <w:fldChar w:fldCharType="begin"/>
      </w:r>
      <w:r w:rsidRPr="00FD0D36">
        <w:rPr>
          <w:sz w:val="20"/>
          <w:szCs w:val="20"/>
        </w:rPr>
        <w:instrText xml:space="preserve"> ADDIN ZOTERO_ITEM CSL_CITATION {"citationID":"hGAuX5T3","properties":{"formattedCitation":"Fred Turner, {\\i{}From Counterculture to Cyberculture: Stewart Brand, the Whole Earth Network, and the Rise of Digital Utopianism}, 1\\super r\\nosupersub{}\\super e\\nosupersub{} \\uc0\\u233{}d. (University Of Chicago Press, 2006).","plainCitation":"Fred Turner, From Counterculture to Cyberculture: Stewart Brand, the Whole Earth Network, and the Rise of Digital Utopianism, 1re éd. (University Of Chicago Press, 2006).","noteIndex":16},"citationItems":[{"id":3020,"uris":["http://zotero.org/users/4583/items/MVZ6FIS4"],"itemData":{"id":3020,"type":"book","edition":"1","number-of-pages":"337","publisher":"University Of Chicago Press","source":"Amazon.com","title":"From Counterculture to Cyberculture: Stewart Brand, the Whole Earth Network, and the Rise of Digital Utopianism","title-short":"From Counterculture to Cyberculture","author":[{"family":"Turner","given":"Fred"}],"issued":{"date-parts":[["2006",9,15]]},"citation-key":"turnerCountercultureCybercultureStewart2006"}}],"schema":"https://github.com/citation-style-language/schema/raw/master/csl-citation.json"} </w:instrText>
      </w:r>
      <w:r w:rsidRPr="00FD0D36">
        <w:rPr>
          <w:sz w:val="20"/>
          <w:szCs w:val="20"/>
        </w:rPr>
        <w:fldChar w:fldCharType="separate"/>
      </w:r>
      <w:r w:rsidRPr="00FD0D36">
        <w:rPr>
          <w:rFonts w:ascii="Cambria" w:cs="Times New Roman"/>
          <w:sz w:val="20"/>
          <w:szCs w:val="20"/>
          <w:lang w:val="en-GB"/>
        </w:rPr>
        <w:t xml:space="preserve">Fred Turner, </w:t>
      </w:r>
      <w:r w:rsidRPr="00FD0D36">
        <w:rPr>
          <w:rFonts w:ascii="Cambria" w:cs="Times New Roman"/>
          <w:i/>
          <w:iCs/>
          <w:sz w:val="20"/>
          <w:szCs w:val="20"/>
          <w:lang w:val="en-GB"/>
        </w:rPr>
        <w:t>From Counterculture to Cyberculture: Stewart Brand, the Whole Earth Network, and the Rise of Digital Utopianism</w:t>
      </w:r>
      <w:r w:rsidRPr="00FD0D36">
        <w:rPr>
          <w:rFonts w:ascii="Cambria" w:cs="Times New Roman"/>
          <w:sz w:val="20"/>
          <w:szCs w:val="20"/>
          <w:lang w:val="en-GB"/>
        </w:rPr>
        <w:t>, 1</w:t>
      </w:r>
      <w:r w:rsidRPr="00FD0D36">
        <w:rPr>
          <w:rFonts w:ascii="Cambria" w:cs="Times New Roman"/>
          <w:sz w:val="20"/>
          <w:szCs w:val="20"/>
          <w:vertAlign w:val="superscript"/>
          <w:lang w:val="en-GB"/>
        </w:rPr>
        <w:t>re</w:t>
      </w:r>
      <w:r w:rsidRPr="00FD0D36">
        <w:rPr>
          <w:rFonts w:ascii="Cambria" w:cs="Times New Roman"/>
          <w:sz w:val="20"/>
          <w:szCs w:val="20"/>
          <w:lang w:val="en-GB"/>
        </w:rPr>
        <w:t xml:space="preserve"> </w:t>
      </w:r>
      <w:proofErr w:type="spellStart"/>
      <w:r w:rsidRPr="00FD0D36">
        <w:rPr>
          <w:rFonts w:ascii="Cambria" w:cs="Times New Roman"/>
          <w:sz w:val="20"/>
          <w:szCs w:val="20"/>
          <w:lang w:val="en-GB"/>
        </w:rPr>
        <w:t>éd</w:t>
      </w:r>
      <w:proofErr w:type="spellEnd"/>
      <w:r w:rsidRPr="00FD0D36">
        <w:rPr>
          <w:rFonts w:ascii="Cambria" w:cs="Times New Roman"/>
          <w:sz w:val="20"/>
          <w:szCs w:val="20"/>
          <w:lang w:val="en-GB"/>
        </w:rPr>
        <w:t>. (University Of Chicago Press, 2006).</w:t>
      </w:r>
      <w:r w:rsidRPr="00FD0D36">
        <w:rPr>
          <w:sz w:val="20"/>
          <w:szCs w:val="20"/>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ABEE8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03423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075317441">
    <w:abstractNumId w:val="0"/>
  </w:num>
  <w:num w:numId="2" w16cid:durableId="104282333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D Haigh">
    <w15:presenceInfo w15:providerId="AD" w15:userId="S::thaigh@uwm.edu::a42212a3-1f7a-4919-a1c8-81f118c759a4"/>
  </w15:person>
  <w15:person w15:author="Frédéric CLAVERT">
    <w15:presenceInfo w15:providerId="AD" w15:userId="S::frederic.clavert@uni.lu::87c861d5-ab5c-4594-aad0-45b71e5833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BB"/>
    <w:rsid w:val="00001089"/>
    <w:rsid w:val="000016C8"/>
    <w:rsid w:val="00010560"/>
    <w:rsid w:val="00013848"/>
    <w:rsid w:val="000161F6"/>
    <w:rsid w:val="00026FC7"/>
    <w:rsid w:val="00061E53"/>
    <w:rsid w:val="00062E31"/>
    <w:rsid w:val="00077923"/>
    <w:rsid w:val="000C7766"/>
    <w:rsid w:val="000C7BE7"/>
    <w:rsid w:val="000F22CE"/>
    <w:rsid w:val="00125D15"/>
    <w:rsid w:val="00154EE5"/>
    <w:rsid w:val="00191699"/>
    <w:rsid w:val="0019720B"/>
    <w:rsid w:val="001B3678"/>
    <w:rsid w:val="001E5253"/>
    <w:rsid w:val="001F2C1C"/>
    <w:rsid w:val="0026022D"/>
    <w:rsid w:val="00275A16"/>
    <w:rsid w:val="002A0EAB"/>
    <w:rsid w:val="002C6A44"/>
    <w:rsid w:val="002D4BA4"/>
    <w:rsid w:val="0030215D"/>
    <w:rsid w:val="00304D52"/>
    <w:rsid w:val="003923A0"/>
    <w:rsid w:val="003A55EF"/>
    <w:rsid w:val="003C4910"/>
    <w:rsid w:val="003D7FA4"/>
    <w:rsid w:val="003E2E18"/>
    <w:rsid w:val="003F582E"/>
    <w:rsid w:val="00432B4A"/>
    <w:rsid w:val="004476BA"/>
    <w:rsid w:val="004A73DC"/>
    <w:rsid w:val="004C58E9"/>
    <w:rsid w:val="00513616"/>
    <w:rsid w:val="00570A50"/>
    <w:rsid w:val="005E66B0"/>
    <w:rsid w:val="00667D31"/>
    <w:rsid w:val="006762BE"/>
    <w:rsid w:val="006773F5"/>
    <w:rsid w:val="00681D07"/>
    <w:rsid w:val="00685C9D"/>
    <w:rsid w:val="006C44A7"/>
    <w:rsid w:val="006E5038"/>
    <w:rsid w:val="006E64E4"/>
    <w:rsid w:val="006F23B4"/>
    <w:rsid w:val="0073308F"/>
    <w:rsid w:val="007376F9"/>
    <w:rsid w:val="007956D1"/>
    <w:rsid w:val="0083256E"/>
    <w:rsid w:val="00835FBC"/>
    <w:rsid w:val="0084637E"/>
    <w:rsid w:val="00873CA4"/>
    <w:rsid w:val="00886A0D"/>
    <w:rsid w:val="008C0881"/>
    <w:rsid w:val="009052B3"/>
    <w:rsid w:val="00943E4F"/>
    <w:rsid w:val="009E7410"/>
    <w:rsid w:val="00A0280B"/>
    <w:rsid w:val="00A061C8"/>
    <w:rsid w:val="00A07ACA"/>
    <w:rsid w:val="00A17A12"/>
    <w:rsid w:val="00A22B6E"/>
    <w:rsid w:val="00A31901"/>
    <w:rsid w:val="00A55648"/>
    <w:rsid w:val="00A645B7"/>
    <w:rsid w:val="00A7518E"/>
    <w:rsid w:val="00A85880"/>
    <w:rsid w:val="00AC7D41"/>
    <w:rsid w:val="00AD2E45"/>
    <w:rsid w:val="00AF526C"/>
    <w:rsid w:val="00B3331E"/>
    <w:rsid w:val="00B53A13"/>
    <w:rsid w:val="00B81DA5"/>
    <w:rsid w:val="00B81F58"/>
    <w:rsid w:val="00B92B56"/>
    <w:rsid w:val="00B93E48"/>
    <w:rsid w:val="00BB50AD"/>
    <w:rsid w:val="00BC4EC4"/>
    <w:rsid w:val="00C32F77"/>
    <w:rsid w:val="00C47517"/>
    <w:rsid w:val="00C51FF0"/>
    <w:rsid w:val="00CB1EA2"/>
    <w:rsid w:val="00CC4AD2"/>
    <w:rsid w:val="00CF127C"/>
    <w:rsid w:val="00CF3E82"/>
    <w:rsid w:val="00CF6083"/>
    <w:rsid w:val="00D22A6B"/>
    <w:rsid w:val="00D448BB"/>
    <w:rsid w:val="00D45C93"/>
    <w:rsid w:val="00D45DE8"/>
    <w:rsid w:val="00D54899"/>
    <w:rsid w:val="00D65258"/>
    <w:rsid w:val="00DB764D"/>
    <w:rsid w:val="00DD146D"/>
    <w:rsid w:val="00DF180F"/>
    <w:rsid w:val="00DF4BF2"/>
    <w:rsid w:val="00E078DA"/>
    <w:rsid w:val="00E112A1"/>
    <w:rsid w:val="00E51644"/>
    <w:rsid w:val="00E65F18"/>
    <w:rsid w:val="00E8239B"/>
    <w:rsid w:val="00EA37D0"/>
    <w:rsid w:val="00EA63C7"/>
    <w:rsid w:val="00EB1DF5"/>
    <w:rsid w:val="00EE1FDE"/>
    <w:rsid w:val="00EF7E69"/>
    <w:rsid w:val="00F349F0"/>
    <w:rsid w:val="00F47AD6"/>
    <w:rsid w:val="00F54F43"/>
    <w:rsid w:val="00F96463"/>
    <w:rsid w:val="00FD0D3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94744"/>
  <w15:docId w15:val="{F5780B56-90DC-1245-A049-F6E48F28C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rsid w:val="00A07ACA"/>
    <w:pPr>
      <w:spacing w:after="0"/>
    </w:pPr>
  </w:style>
  <w:style w:type="character" w:styleId="CommentReference">
    <w:name w:val="annotation reference"/>
    <w:basedOn w:val="DefaultParagraphFont"/>
    <w:rsid w:val="00B93E48"/>
    <w:rPr>
      <w:sz w:val="16"/>
      <w:szCs w:val="16"/>
    </w:rPr>
  </w:style>
  <w:style w:type="paragraph" w:styleId="CommentText">
    <w:name w:val="annotation text"/>
    <w:basedOn w:val="Normal"/>
    <w:link w:val="CommentTextChar"/>
    <w:rsid w:val="00B93E48"/>
    <w:rPr>
      <w:sz w:val="20"/>
      <w:szCs w:val="20"/>
    </w:rPr>
  </w:style>
  <w:style w:type="character" w:customStyle="1" w:styleId="CommentTextChar">
    <w:name w:val="Comment Text Char"/>
    <w:basedOn w:val="DefaultParagraphFont"/>
    <w:link w:val="CommentText"/>
    <w:rsid w:val="00B93E48"/>
    <w:rPr>
      <w:sz w:val="20"/>
      <w:szCs w:val="20"/>
    </w:rPr>
  </w:style>
  <w:style w:type="paragraph" w:styleId="CommentSubject">
    <w:name w:val="annotation subject"/>
    <w:basedOn w:val="CommentText"/>
    <w:next w:val="CommentText"/>
    <w:link w:val="CommentSubjectChar"/>
    <w:rsid w:val="00B93E48"/>
    <w:rPr>
      <w:b/>
      <w:bCs/>
    </w:rPr>
  </w:style>
  <w:style w:type="character" w:customStyle="1" w:styleId="CommentSubjectChar">
    <w:name w:val="Comment Subject Char"/>
    <w:basedOn w:val="CommentTextChar"/>
    <w:link w:val="CommentSubject"/>
    <w:rsid w:val="00B93E48"/>
    <w:rPr>
      <w:b/>
      <w:bCs/>
      <w:sz w:val="20"/>
      <w:szCs w:val="20"/>
    </w:rPr>
  </w:style>
  <w:style w:type="character" w:styleId="UnresolvedMention">
    <w:name w:val="Unresolved Mention"/>
    <w:basedOn w:val="DefaultParagraphFont"/>
    <w:uiPriority w:val="99"/>
    <w:semiHidden/>
    <w:unhideWhenUsed/>
    <w:rsid w:val="00A22B6E"/>
    <w:rPr>
      <w:color w:val="605E5C"/>
      <w:shd w:val="clear" w:color="auto" w:fill="E1DFDD"/>
    </w:rPr>
  </w:style>
  <w:style w:type="character" w:styleId="FollowedHyperlink">
    <w:name w:val="FollowedHyperlink"/>
    <w:basedOn w:val="DefaultParagraphFont"/>
    <w:rsid w:val="00F47A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770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hatisdigitalhumanities.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ccarty.org.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dhhumanist.org/"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iramuteq.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chnm2009.thatcamp.org/06/25/us-vs-them/index.html" TargetMode="External"/><Relationship Id="rId2" Type="http://schemas.openxmlformats.org/officeDocument/2006/relationships/hyperlink" Target="https://chnm2009.thatcamp.org/" TargetMode="External"/><Relationship Id="rId1" Type="http://schemas.openxmlformats.org/officeDocument/2006/relationships/hyperlink" Target="https://thatcamp.org/about/index.html" TargetMode="External"/><Relationship Id="rId4" Type="http://schemas.openxmlformats.org/officeDocument/2006/relationships/hyperlink" Target="https://web.archive.org/web/20060705200829/http://www.allc-ach2006.colloques.paris-sorbonn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4A742-4353-4C43-96F9-FD4B29D37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2894</Words>
  <Characters>16496</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What’s digital about Digital Humanities?</vt:lpstr>
      <vt:lpstr>What’s digital about Digital Humanities?</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What’s digital about Digital Humanities?</dc:title>
  <dc:creator>Auteur</dc:creator>
  <cp:keywords/>
  <cp:lastModifiedBy>Frédéric CLAVERT</cp:lastModifiedBy>
  <cp:revision>70</cp:revision>
  <cp:lastPrinted>2024-03-19T17:10:00Z</cp:lastPrinted>
  <dcterms:created xsi:type="dcterms:W3CDTF">2024-01-20T20:16:00Z</dcterms:created>
  <dcterms:modified xsi:type="dcterms:W3CDTF">2024-03-19T17:44:00Z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Frédéric Clavert (C2DH)</vt:lpwstr>
  </property>
  <property fmtid="{D5CDD505-2E9C-101B-9397-08002B2CF9AE}" pid="3" name="bibliography">
    <vt:lpwstr>2023_whatsdigital.bib</vt:lpwstr>
  </property>
  <property fmtid="{D5CDD505-2E9C-101B-9397-08002B2CF9AE}" pid="4" name="output">
    <vt:lpwstr/>
  </property>
  <property fmtid="{D5CDD505-2E9C-101B-9397-08002B2CF9AE}" pid="5" name="ZOTERO_PREF_1">
    <vt:lpwstr>&lt;data data-version="3" zotero-version="7.0.0-beta.68+c31a40c74"&gt;&lt;session id="F3bDmtKd"/&gt;&lt;style id="http://www.zotero.org/styles/chicago-fullnote-bibliography" locale="fr-FR" hasBibliography="1" bibliographyStyleHasBeenSet="0"/&gt;&lt;prefs&gt;&lt;pref name="fieldType</vt:lpwstr>
  </property>
  <property fmtid="{D5CDD505-2E9C-101B-9397-08002B2CF9AE}" pid="6" name="ZOTERO_PREF_2">
    <vt:lpwstr>" value="Field"/&gt;&lt;pref name="noteType" value="1"/&gt;&lt;/prefs&gt;&lt;/data&gt;</vt:lpwstr>
  </property>
</Properties>
</file>